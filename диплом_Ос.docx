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ru-RU"/>
        </w:rPr>
        <w:id w:val="44720736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color w:val="auto"/>
          <w:sz w:val="24"/>
          <w:szCs w:val="24"/>
          <w:lang w:eastAsia="ru-RU"/>
        </w:rPr>
      </w:sdtEndPr>
      <w:sdtContent>
        <w:p w:rsidR="003C2BB6" w:rsidRPr="003C2BB6" w:rsidRDefault="003C2BB6" w:rsidP="003C2BB6">
          <w:pPr>
            <w:pStyle w:val="aff"/>
            <w:rPr>
              <w:rFonts w:ascii="Times New Roman" w:hAnsi="Times New Roman"/>
              <w:b/>
              <w:color w:val="auto"/>
              <w:szCs w:val="36"/>
            </w:rPr>
          </w:pPr>
          <w:r w:rsidRPr="00371F26">
            <w:rPr>
              <w:rFonts w:ascii="Times New Roman" w:hAnsi="Times New Roman"/>
              <w:b/>
              <w:color w:val="auto"/>
              <w:szCs w:val="36"/>
              <w:lang w:val="ru-RU"/>
            </w:rPr>
            <w:t>ЗМІСТ</w:t>
          </w:r>
        </w:p>
        <w:p w:rsidR="00440440" w:rsidRDefault="003C2BB6">
          <w:pPr>
            <w:pStyle w:val="26"/>
            <w:rPr>
              <w:rFonts w:asciiTheme="minorHAnsi" w:eastAsiaTheme="minorEastAsia" w:hAnsiTheme="minorHAnsi" w:cstheme="minorBidi"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946056" w:history="1">
            <w:r w:rsidR="00440440" w:rsidRPr="00FC63AA">
              <w:rPr>
                <w:rStyle w:val="af0"/>
                <w:rFonts w:eastAsiaTheme="majorEastAsia" w:cstheme="majorBidi"/>
                <w:lang w:val="en-US"/>
              </w:rPr>
              <w:t>ВСТУП</w:t>
            </w:r>
            <w:r w:rsidR="00440440">
              <w:rPr>
                <w:webHidden/>
              </w:rPr>
              <w:tab/>
            </w:r>
            <w:r w:rsidR="00440440">
              <w:rPr>
                <w:webHidden/>
              </w:rPr>
              <w:fldChar w:fldCharType="begin"/>
            </w:r>
            <w:r w:rsidR="00440440">
              <w:rPr>
                <w:webHidden/>
              </w:rPr>
              <w:instrText xml:space="preserve"> PAGEREF _Toc451946056 \h </w:instrText>
            </w:r>
            <w:r w:rsidR="00440440">
              <w:rPr>
                <w:webHidden/>
              </w:rPr>
            </w:r>
            <w:r w:rsidR="00440440">
              <w:rPr>
                <w:webHidden/>
              </w:rPr>
              <w:fldChar w:fldCharType="separate"/>
            </w:r>
            <w:r w:rsidR="00440440">
              <w:rPr>
                <w:webHidden/>
              </w:rPr>
              <w:t>2</w:t>
            </w:r>
            <w:r w:rsidR="00440440">
              <w:rPr>
                <w:webHidden/>
              </w:rPr>
              <w:fldChar w:fldCharType="end"/>
            </w:r>
          </w:hyperlink>
        </w:p>
        <w:p w:rsidR="00440440" w:rsidRDefault="00440440">
          <w:pPr>
            <w:pStyle w:val="26"/>
            <w:rPr>
              <w:rFonts w:asciiTheme="minorHAnsi" w:eastAsiaTheme="minorEastAsia" w:hAnsiTheme="minorHAnsi" w:cstheme="minorBidi"/>
              <w:sz w:val="22"/>
              <w:lang w:val="ru-RU" w:eastAsia="ru-RU"/>
            </w:rPr>
          </w:pPr>
          <w:hyperlink w:anchor="_Toc451946057" w:history="1">
            <w:r w:rsidRPr="00FC63AA">
              <w:rPr>
                <w:rStyle w:val="af0"/>
                <w:rFonts w:eastAsiaTheme="majorEastAsia" w:cstheme="majorBidi"/>
                <w:lang w:val="en-US"/>
              </w:rPr>
              <w:t>Gfh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_Toc451946057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40440" w:rsidRDefault="00440440">
          <w:pPr>
            <w:pStyle w:val="33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451946058" w:history="1">
            <w:r w:rsidRPr="00FC63AA">
              <w:rPr>
                <w:rStyle w:val="af0"/>
                <w:rFonts w:cstheme="majorBidi"/>
                <w:noProof/>
                <w:lang w:eastAsia="ru-RU"/>
              </w:rPr>
              <w:t>sdfg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440" w:rsidRDefault="00440440">
          <w:pPr>
            <w:pStyle w:val="26"/>
            <w:rPr>
              <w:rFonts w:asciiTheme="minorHAnsi" w:eastAsiaTheme="minorEastAsia" w:hAnsiTheme="minorHAnsi" w:cstheme="minorBidi"/>
              <w:sz w:val="22"/>
              <w:lang w:val="ru-RU" w:eastAsia="ru-RU"/>
            </w:rPr>
          </w:pPr>
          <w:hyperlink w:anchor="_Toc451946059" w:history="1">
            <w:r w:rsidRPr="00FC63AA">
              <w:rPr>
                <w:rStyle w:val="af0"/>
                <w:rFonts w:eastAsiaTheme="majorEastAsia" w:cstheme="majorBidi"/>
                <w:lang w:val="en-US"/>
              </w:rPr>
              <w:t>РОЗДІЛ 1</w:t>
            </w:r>
            <w:r w:rsidRPr="00FC63AA">
              <w:rPr>
                <w:rStyle w:val="af0"/>
                <w:rFonts w:eastAsiaTheme="majorEastAsia" w:cstheme="majorBidi"/>
              </w:rPr>
              <w:t>. ПРИСТРОЇ ДОСЛІДЖЕННЯ ВАЖЕОДОСТУПНИХ СЕРЕДОВИЩ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_Toc451946059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C2BB6" w:rsidRDefault="003C2BB6">
          <w:r>
            <w:rPr>
              <w:b/>
              <w:bCs/>
            </w:rPr>
            <w:fldChar w:fldCharType="end"/>
          </w:r>
        </w:p>
      </w:sdtContent>
    </w:sdt>
    <w:p w:rsidR="00EE189D" w:rsidRPr="003C2BB6" w:rsidRDefault="00EE189D" w:rsidP="00EE3F64">
      <w:pPr>
        <w:spacing w:line="360" w:lineRule="auto"/>
        <w:ind w:right="-2"/>
        <w:rPr>
          <w:rFonts w:eastAsia="SimSun"/>
          <w:kern w:val="1"/>
          <w:sz w:val="28"/>
          <w:szCs w:val="28"/>
          <w:lang w:eastAsia="x-none" w:bidi="x-none"/>
        </w:rPr>
      </w:pPr>
    </w:p>
    <w:p w:rsidR="00107BBB" w:rsidRPr="00D312A2" w:rsidRDefault="002F5276" w:rsidP="00D312A2">
      <w:pPr>
        <w:pStyle w:val="2"/>
        <w:keepLines/>
        <w:widowControl w:val="0"/>
        <w:autoSpaceDE w:val="0"/>
        <w:autoSpaceDN w:val="0"/>
        <w:adjustRightInd w:val="0"/>
        <w:spacing w:before="320" w:after="120" w:line="360" w:lineRule="auto"/>
        <w:ind w:left="858" w:hanging="432"/>
        <w:rPr>
          <w:i w:val="0"/>
        </w:rPr>
      </w:pPr>
      <w:r w:rsidRPr="00DA1443">
        <w:rPr>
          <w:rFonts w:eastAsia="SimSun"/>
          <w:kern w:val="1"/>
        </w:rPr>
        <w:br w:type="page"/>
      </w:r>
      <w:bookmarkStart w:id="0" w:name="_Toc391370611"/>
      <w:bookmarkStart w:id="1" w:name="_Toc451946056"/>
      <w:r w:rsidR="00107BBB" w:rsidRPr="00D312A2">
        <w:rPr>
          <w:rFonts w:ascii="Times New Roman" w:eastAsiaTheme="majorEastAsia" w:hAnsi="Times New Roman" w:cstheme="majorBidi"/>
          <w:i w:val="0"/>
          <w:iCs w:val="0"/>
          <w:szCs w:val="26"/>
          <w:lang w:val="en-US"/>
        </w:rPr>
        <w:lastRenderedPageBreak/>
        <w:t>В</w:t>
      </w:r>
      <w:bookmarkEnd w:id="0"/>
      <w:r w:rsidR="00E33834" w:rsidRPr="00D312A2">
        <w:rPr>
          <w:rFonts w:ascii="Times New Roman" w:eastAsiaTheme="majorEastAsia" w:hAnsi="Times New Roman" w:cstheme="majorBidi"/>
          <w:i w:val="0"/>
          <w:iCs w:val="0"/>
          <w:szCs w:val="26"/>
          <w:lang w:val="en-US"/>
        </w:rPr>
        <w:t>СТУП</w:t>
      </w:r>
      <w:bookmarkEnd w:id="1"/>
    </w:p>
    <w:p w:rsidR="003C2BB6" w:rsidRDefault="003C2BB6" w:rsidP="003C2BB6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Трапляються ситуації, коли необхідно зазирнути у недоступну для людини зону та мати алгоритм, який би швидко міг знайти те, що нам потрібно. Саме для таких цілей я створив свій подовжувач та написав програмне забезпечення, яке дозволяє в автоматизованому режимі знаходити шукані об’єкти. Мій прилад збудований на основі смартфону під управлінням операційної системи </w:t>
      </w:r>
      <w:r w:rsidRPr="003C2BB6">
        <w:rPr>
          <w:sz w:val="28"/>
          <w:szCs w:val="28"/>
          <w:lang w:val="uk-UA"/>
        </w:rPr>
        <w:t>Android</w:t>
      </w:r>
      <w:r w:rsidRPr="0068781D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що забезпечує відкриту платформу для інших розробників.</w:t>
      </w:r>
    </w:p>
    <w:p w:rsidR="00D312A2" w:rsidRDefault="00D312A2" w:rsidP="003C2BB6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D312A2" w:rsidRPr="00440440" w:rsidRDefault="00440440" w:rsidP="00D312A2">
      <w:pPr>
        <w:pStyle w:val="2"/>
        <w:keepLines/>
        <w:widowControl w:val="0"/>
        <w:autoSpaceDE w:val="0"/>
        <w:autoSpaceDN w:val="0"/>
        <w:adjustRightInd w:val="0"/>
        <w:spacing w:before="320" w:after="120" w:line="360" w:lineRule="auto"/>
        <w:ind w:left="858" w:hanging="432"/>
        <w:rPr>
          <w:rFonts w:ascii="Times New Roman" w:eastAsiaTheme="majorEastAsia" w:hAnsi="Times New Roman" w:cstheme="majorBidi"/>
          <w:i w:val="0"/>
          <w:iCs w:val="0"/>
          <w:szCs w:val="26"/>
          <w:lang w:val="uk-UA"/>
        </w:rPr>
      </w:pPr>
      <w:bookmarkStart w:id="2" w:name="_Toc451946059"/>
      <w:r w:rsidRPr="00440440">
        <w:rPr>
          <w:rFonts w:ascii="Times New Roman" w:eastAsiaTheme="majorEastAsia" w:hAnsi="Times New Roman" w:cstheme="majorBidi"/>
          <w:i w:val="0"/>
          <w:iCs w:val="0"/>
          <w:szCs w:val="26"/>
        </w:rPr>
        <w:t xml:space="preserve">РОЗДІЛ </w:t>
      </w:r>
      <w:r w:rsidR="00D312A2" w:rsidRPr="00440440">
        <w:rPr>
          <w:rFonts w:ascii="Times New Roman" w:eastAsiaTheme="majorEastAsia" w:hAnsi="Times New Roman" w:cstheme="majorBidi"/>
          <w:i w:val="0"/>
          <w:iCs w:val="0"/>
          <w:szCs w:val="26"/>
        </w:rPr>
        <w:t>1</w:t>
      </w:r>
      <w:r>
        <w:rPr>
          <w:rFonts w:ascii="Times New Roman" w:eastAsiaTheme="majorEastAsia" w:hAnsi="Times New Roman" w:cstheme="majorBidi"/>
          <w:i w:val="0"/>
          <w:iCs w:val="0"/>
          <w:szCs w:val="26"/>
          <w:lang w:val="uk-UA"/>
        </w:rPr>
        <w:t xml:space="preserve">. </w:t>
      </w:r>
      <w:r w:rsidR="00AA085A">
        <w:rPr>
          <w:rFonts w:ascii="Times New Roman" w:eastAsiaTheme="majorEastAsia" w:hAnsi="Times New Roman" w:cstheme="majorBidi"/>
          <w:i w:val="0"/>
          <w:iCs w:val="0"/>
          <w:szCs w:val="26"/>
          <w:lang w:val="uk-UA"/>
        </w:rPr>
        <w:t>ДІАГНОСТИКА</w:t>
      </w:r>
      <w:r>
        <w:rPr>
          <w:rFonts w:ascii="Times New Roman" w:eastAsiaTheme="majorEastAsia" w:hAnsi="Times New Roman" w:cstheme="majorBidi"/>
          <w:i w:val="0"/>
          <w:iCs w:val="0"/>
          <w:szCs w:val="26"/>
          <w:lang w:val="uk-UA"/>
        </w:rPr>
        <w:t xml:space="preserve"> ВАЖЕОДОСТУПНИХ СЕРЕДОВИЩ</w:t>
      </w:r>
      <w:bookmarkEnd w:id="2"/>
    </w:p>
    <w:p w:rsidR="00D312A2" w:rsidRDefault="00440440" w:rsidP="003A29A8">
      <w:pPr>
        <w:pStyle w:val="3"/>
        <w:keepNext/>
        <w:keepLines/>
        <w:widowControl w:val="0"/>
        <w:numPr>
          <w:ilvl w:val="1"/>
          <w:numId w:val="3"/>
        </w:numPr>
        <w:autoSpaceDE w:val="0"/>
        <w:autoSpaceDN w:val="0"/>
        <w:adjustRightInd w:val="0"/>
        <w:spacing w:before="320" w:beforeAutospacing="0" w:after="120" w:afterAutospacing="0" w:line="360" w:lineRule="auto"/>
        <w:rPr>
          <w:rFonts w:eastAsia="Calibri" w:cstheme="majorBidi"/>
          <w:sz w:val="28"/>
          <w:szCs w:val="26"/>
          <w:lang w:val="uk-UA" w:eastAsia="ru-RU"/>
        </w:rPr>
      </w:pPr>
      <w:r w:rsidRPr="00440440">
        <w:rPr>
          <w:rFonts w:eastAsia="Calibri" w:cstheme="majorBidi"/>
          <w:sz w:val="28"/>
          <w:szCs w:val="26"/>
          <w:lang w:val="uk-UA" w:eastAsia="ru-RU"/>
        </w:rPr>
        <w:t>Область використання</w:t>
      </w:r>
    </w:p>
    <w:p w:rsidR="00440440" w:rsidRPr="00440440" w:rsidRDefault="00440440" w:rsidP="003A29A8">
      <w:pPr>
        <w:pStyle w:val="3"/>
        <w:keepNext/>
        <w:keepLines/>
        <w:widowControl w:val="0"/>
        <w:numPr>
          <w:ilvl w:val="1"/>
          <w:numId w:val="3"/>
        </w:numPr>
        <w:autoSpaceDE w:val="0"/>
        <w:autoSpaceDN w:val="0"/>
        <w:adjustRightInd w:val="0"/>
        <w:spacing w:before="320" w:beforeAutospacing="0" w:after="120" w:afterAutospacing="0" w:line="360" w:lineRule="auto"/>
        <w:rPr>
          <w:rFonts w:eastAsia="Calibri" w:cstheme="majorBidi"/>
          <w:sz w:val="28"/>
          <w:szCs w:val="26"/>
          <w:lang w:val="uk-UA" w:eastAsia="ru-RU"/>
        </w:rPr>
      </w:pPr>
      <w:bookmarkStart w:id="3" w:name="_GoBack"/>
      <w:bookmarkEnd w:id="3"/>
    </w:p>
    <w:p w:rsidR="008B4922" w:rsidRDefault="002F5276" w:rsidP="003C2BB6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DA1443">
        <w:rPr>
          <w:sz w:val="28"/>
          <w:szCs w:val="28"/>
          <w:lang w:val="uk-UA"/>
        </w:rPr>
        <w:br w:type="page"/>
      </w:r>
    </w:p>
    <w:sectPr w:rsidR="008B4922" w:rsidSect="0084662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170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9A8" w:rsidRDefault="003A29A8">
      <w:r>
        <w:separator/>
      </w:r>
    </w:p>
  </w:endnote>
  <w:endnote w:type="continuationSeparator" w:id="0">
    <w:p w:rsidR="003A29A8" w:rsidRDefault="003A2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37B" w:rsidRDefault="00E54FEA">
    <w:pPr>
      <w:pStyle w:val="a5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-29210</wp:posOffset>
              </wp:positionH>
              <wp:positionV relativeFrom="paragraph">
                <wp:posOffset>210820</wp:posOffset>
              </wp:positionV>
              <wp:extent cx="440690" cy="157480"/>
              <wp:effectExtent l="0" t="1270" r="0" b="3175"/>
              <wp:wrapNone/>
              <wp:docPr id="66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06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B237B" w:rsidRPr="00BB2125" w:rsidRDefault="001B237B" w:rsidP="00F11D63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lang w:val="uk-UA"/>
                            </w:rPr>
                            <w:t>Арк</w:t>
                          </w: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" o:spid="_x0000_s1026" style="position:absolute;margin-left:-2.3pt;margin-top:16.6pt;width:34.7pt;height:12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" filled="f" stroked="f" strokeweight=".25pt">
              <v:textbox inset="1pt,1pt,1pt,1pt">
                <w:txbxContent>
                  <w:p w:rsidR="001B237B" w:rsidRPr="00BB2125" w:rsidRDefault="001B237B" w:rsidP="00F11D63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lang w:val="uk-UA"/>
                      </w:rPr>
                      <w:t>Арк</w:t>
                    </w:r>
                    <w:r>
                      <w:rPr>
                        <w:rFonts w:ascii="Arial" w:hAnsi="Arial" w:cs="Arial"/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2192655</wp:posOffset>
              </wp:positionH>
              <wp:positionV relativeFrom="paragraph">
                <wp:posOffset>-13335</wp:posOffset>
              </wp:positionV>
              <wp:extent cx="3648710" cy="243205"/>
              <wp:effectExtent l="1905" t="0" r="0" b="0"/>
              <wp:wrapNone/>
              <wp:docPr id="65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8710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B237B" w:rsidRPr="00957259" w:rsidRDefault="001B237B" w:rsidP="00DD4117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  <w:lang w:val="uk-UA"/>
                            </w:rPr>
                            <w:t>І</w:t>
                          </w:r>
                          <w:r w:rsidRPr="00957259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АЛЦ.46</w:t>
                          </w:r>
                          <w:r w:rsidRPr="00957259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100</w:t>
                          </w:r>
                          <w:r w:rsidRPr="00957259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.004.ПЗ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27" style="position:absolute;margin-left:172.65pt;margin-top:-1.05pt;width:287.3pt;height:19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" filled="f" stroked="f" strokeweight=".25pt">
              <v:textbox inset="1pt,1pt,1pt,1pt">
                <w:txbxContent>
                  <w:p w:rsidR="001B237B" w:rsidRPr="00957259" w:rsidRDefault="001B237B" w:rsidP="00DD4117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 w:val="28"/>
                        <w:szCs w:val="28"/>
                        <w:lang w:val="uk-UA"/>
                      </w:rPr>
                      <w:t>І</w:t>
                    </w:r>
                    <w:r w:rsidRPr="00957259"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АЛЦ.46</w:t>
                    </w:r>
                    <w:r w:rsidRPr="00957259">
                      <w:rPr>
                        <w:rFonts w:ascii="Arial" w:hAnsi="Arial" w:cs="Arial"/>
                        <w:i/>
                        <w:sz w:val="28"/>
                        <w:szCs w:val="28"/>
                        <w:lang w:val="en-US"/>
                      </w:rPr>
                      <w:t>7</w:t>
                    </w:r>
                    <w:r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100</w:t>
                    </w:r>
                    <w:r w:rsidRPr="00957259"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.004.ПЗ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5883910</wp:posOffset>
              </wp:positionH>
              <wp:positionV relativeFrom="paragraph">
                <wp:posOffset>95885</wp:posOffset>
              </wp:positionV>
              <wp:extent cx="329565" cy="215900"/>
              <wp:effectExtent l="0" t="635" r="0" b="2540"/>
              <wp:wrapNone/>
              <wp:docPr id="64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B237B" w:rsidRPr="00107BBB" w:rsidRDefault="001B237B" w:rsidP="00F11D63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lang w:val="uk-UA"/>
                            </w:rPr>
                          </w:pPr>
                          <w:r w:rsidRPr="00957259">
                            <w:rPr>
                              <w:rFonts w:ascii="Arial" w:hAnsi="Arial" w:cs="Arial"/>
                              <w:i/>
                            </w:rPr>
                            <w:fldChar w:fldCharType="begin"/>
                          </w:r>
                          <w:r w:rsidRPr="00957259">
                            <w:rPr>
                              <w:rFonts w:ascii="Arial" w:hAnsi="Arial" w:cs="Arial"/>
                              <w:i/>
                            </w:rPr>
                            <w:instrText xml:space="preserve"> PAGE  \* LOWER </w:instrText>
                          </w:r>
                          <w:r w:rsidRPr="00957259">
                            <w:rPr>
                              <w:rFonts w:ascii="Arial" w:hAnsi="Arial" w:cs="Arial"/>
                              <w:i/>
                            </w:rPr>
                            <w:fldChar w:fldCharType="separate"/>
                          </w:r>
                          <w:r w:rsidR="00AA085A">
                            <w:rPr>
                              <w:rFonts w:ascii="Arial" w:hAnsi="Arial" w:cs="Arial"/>
                              <w:i/>
                              <w:noProof/>
                            </w:rPr>
                            <w:t>2</w:t>
                          </w:r>
                          <w:r w:rsidRPr="00957259">
                            <w:rPr>
                              <w:rFonts w:ascii="Arial" w:hAnsi="Arial" w:cs="Arial"/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" o:spid="_x0000_s1028" style="position:absolute;margin-left:463.3pt;margin-top:7.55pt;width:25.95pt;height:1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" filled="f" stroked="f" strokeweight=".25pt">
              <v:textbox inset="1pt,1pt,1pt,1pt">
                <w:txbxContent>
                  <w:p w:rsidR="001B237B" w:rsidRPr="00107BBB" w:rsidRDefault="001B237B" w:rsidP="00F11D63">
                    <w:pPr>
                      <w:jc w:val="center"/>
                      <w:rPr>
                        <w:rFonts w:ascii="Arial" w:hAnsi="Arial" w:cs="Arial"/>
                        <w:i/>
                        <w:lang w:val="uk-UA"/>
                      </w:rPr>
                    </w:pPr>
                    <w:r w:rsidRPr="00957259">
                      <w:rPr>
                        <w:rFonts w:ascii="Arial" w:hAnsi="Arial" w:cs="Arial"/>
                        <w:i/>
                      </w:rPr>
                      <w:fldChar w:fldCharType="begin"/>
                    </w:r>
                    <w:r w:rsidRPr="00957259">
                      <w:rPr>
                        <w:rFonts w:ascii="Arial" w:hAnsi="Arial" w:cs="Arial"/>
                        <w:i/>
                      </w:rPr>
                      <w:instrText xml:space="preserve"> PAGE  \* LOWER </w:instrText>
                    </w:r>
                    <w:r w:rsidRPr="00957259">
                      <w:rPr>
                        <w:rFonts w:ascii="Arial" w:hAnsi="Arial" w:cs="Arial"/>
                        <w:i/>
                      </w:rPr>
                      <w:fldChar w:fldCharType="separate"/>
                    </w:r>
                    <w:r w:rsidR="00AA085A">
                      <w:rPr>
                        <w:rFonts w:ascii="Arial" w:hAnsi="Arial" w:cs="Arial"/>
                        <w:i/>
                        <w:noProof/>
                      </w:rPr>
                      <w:t>2</w:t>
                    </w:r>
                    <w:r w:rsidRPr="00957259">
                      <w:rPr>
                        <w:rFonts w:ascii="Arial" w:hAnsi="Arial" w:cs="Arial"/>
                        <w:i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5883910</wp:posOffset>
              </wp:positionH>
              <wp:positionV relativeFrom="paragraph">
                <wp:posOffset>-137795</wp:posOffset>
              </wp:positionV>
              <wp:extent cx="329565" cy="157480"/>
              <wp:effectExtent l="0" t="0" r="0" b="0"/>
              <wp:wrapNone/>
              <wp:docPr id="63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B237B" w:rsidRPr="00D33017" w:rsidRDefault="001B237B" w:rsidP="00F11D63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lang w:val="uk-UA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8" o:spid="_x0000_s1029" style="position:absolute;margin-left:463.3pt;margin-top:-10.85pt;width:25.95pt;height:12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YQ7AIAAHk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" filled="f" stroked="f" strokeweight=".25pt">
              <v:textbox inset="1pt,1pt,1pt,1pt">
                <w:txbxContent>
                  <w:p w:rsidR="001B237B" w:rsidRPr="00D33017" w:rsidRDefault="001B237B" w:rsidP="00F11D63">
                    <w:pPr>
                      <w:jc w:val="center"/>
                      <w:rPr>
                        <w:rFonts w:ascii="Arial" w:hAnsi="Arial" w:cs="Arial"/>
                        <w:i/>
                        <w:lang w:val="uk-UA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lang w:val="uk-UA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1816735</wp:posOffset>
              </wp:positionH>
              <wp:positionV relativeFrom="paragraph">
                <wp:posOffset>210820</wp:posOffset>
              </wp:positionV>
              <wp:extent cx="329565" cy="157480"/>
              <wp:effectExtent l="0" t="1270" r="0" b="3175"/>
              <wp:wrapNone/>
              <wp:docPr id="62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B237B" w:rsidRPr="00957259" w:rsidRDefault="001B237B" w:rsidP="00F11D63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957259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30" style="position:absolute;margin-left:143.05pt;margin-top:16.6pt;width:25.95pt;height:12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d3m7AIAAHk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" filled="f" stroked="f" strokeweight=".25pt">
              <v:textbox inset="1pt,1pt,1pt,1pt">
                <w:txbxContent>
                  <w:p w:rsidR="001B237B" w:rsidRPr="00957259" w:rsidRDefault="001B237B" w:rsidP="00F11D63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957259">
                      <w:rPr>
                        <w:rFonts w:ascii="Arial" w:hAnsi="Arial" w:cs="Arial"/>
                        <w:i/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1282700</wp:posOffset>
              </wp:positionH>
              <wp:positionV relativeFrom="paragraph">
                <wp:posOffset>210820</wp:posOffset>
              </wp:positionV>
              <wp:extent cx="505460" cy="157480"/>
              <wp:effectExtent l="0" t="1270" r="2540" b="3175"/>
              <wp:wrapNone/>
              <wp:docPr id="6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54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B237B" w:rsidRPr="00D33017" w:rsidRDefault="001B237B" w:rsidP="00F11D63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lang w:val="uk-UA"/>
                            </w:rPr>
                            <w:t>Підпис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6" o:spid="_x0000_s1031" style="position:absolute;margin-left:101pt;margin-top:16.6pt;width:39.8pt;height:12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sLv6wIAAHk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" filled="f" stroked="f" strokeweight=".25pt">
              <v:textbox inset="1pt,1pt,1pt,1pt">
                <w:txbxContent>
                  <w:p w:rsidR="001B237B" w:rsidRPr="00D33017" w:rsidRDefault="001B237B" w:rsidP="00F11D63">
                    <w:pPr>
                      <w:jc w:val="center"/>
                      <w:rPr>
                        <w:rFonts w:ascii="Arial" w:hAnsi="Arial" w:cs="Arial"/>
                        <w:i/>
                        <w:lang w:val="uk-UA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lang w:val="uk-UA"/>
                      </w:rPr>
                      <w:t>Підпис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387985</wp:posOffset>
              </wp:positionH>
              <wp:positionV relativeFrom="paragraph">
                <wp:posOffset>210820</wp:posOffset>
              </wp:positionV>
              <wp:extent cx="847725" cy="157480"/>
              <wp:effectExtent l="0" t="1270" r="2540" b="3175"/>
              <wp:wrapNone/>
              <wp:docPr id="60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7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B237B" w:rsidRPr="00957259" w:rsidRDefault="001B237B" w:rsidP="00F11D63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957259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" o:spid="_x0000_s1032" style="position:absolute;margin-left:30.55pt;margin-top:16.6pt;width:66.75pt;height:12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" filled="f" stroked="f" strokeweight=".25pt">
              <v:textbox inset="1pt,1pt,1pt,1pt">
                <w:txbxContent>
                  <w:p w:rsidR="001B237B" w:rsidRPr="00957259" w:rsidRDefault="001B237B" w:rsidP="00F11D63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957259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-340995</wp:posOffset>
              </wp:positionH>
              <wp:positionV relativeFrom="paragraph">
                <wp:posOffset>210820</wp:posOffset>
              </wp:positionV>
              <wp:extent cx="329565" cy="157480"/>
              <wp:effectExtent l="1905" t="1270" r="1905" b="3175"/>
              <wp:wrapNone/>
              <wp:docPr id="59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B237B" w:rsidRPr="00957259" w:rsidRDefault="001B237B" w:rsidP="00F11D63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lang w:val="uk-UA"/>
                            </w:rPr>
                            <w:t>Зм</w:t>
                          </w:r>
                          <w:r w:rsidRPr="00957259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" o:spid="_x0000_s1033" style="position:absolute;margin-left:-26.85pt;margin-top:16.6pt;width:25.95pt;height:12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z857AIAAHk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" filled="f" stroked="f" strokeweight=".25pt">
              <v:textbox inset="1pt,1pt,1pt,1pt">
                <w:txbxContent>
                  <w:p w:rsidR="001B237B" w:rsidRPr="00957259" w:rsidRDefault="001B237B" w:rsidP="00F11D63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lang w:val="uk-UA"/>
                      </w:rPr>
                      <w:t>Зм</w:t>
                    </w:r>
                    <w:r w:rsidRPr="00957259">
                      <w:rPr>
                        <w:rFonts w:ascii="Arial" w:hAnsi="Arial" w:cs="Arial"/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5873750</wp:posOffset>
              </wp:positionH>
              <wp:positionV relativeFrom="paragraph">
                <wp:posOffset>24765</wp:posOffset>
              </wp:positionV>
              <wp:extent cx="353060" cy="635"/>
              <wp:effectExtent l="6350" t="15240" r="12065" b="12700"/>
              <wp:wrapNone/>
              <wp:docPr id="5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306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B7F86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5pt,1.95pt" to="490.3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" strokeweight="1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-355600</wp:posOffset>
              </wp:positionH>
              <wp:positionV relativeFrom="paragraph">
                <wp:posOffset>203200</wp:posOffset>
              </wp:positionV>
              <wp:extent cx="2510790" cy="635"/>
              <wp:effectExtent l="15875" t="12700" r="16510" b="15240"/>
              <wp:wrapNone/>
              <wp:docPr id="5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CFA07" id="Line 1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pt,16pt" to="169.7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" strokeweight="2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-355600</wp:posOffset>
              </wp:positionH>
              <wp:positionV relativeFrom="paragraph">
                <wp:posOffset>23495</wp:posOffset>
              </wp:positionV>
              <wp:extent cx="2510790" cy="635"/>
              <wp:effectExtent l="6350" t="13970" r="6985" b="13970"/>
              <wp:wrapNone/>
              <wp:docPr id="5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AD582" id="Line 1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pt,1.85pt" to="169.7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" strokeweight="1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5869305</wp:posOffset>
              </wp:positionH>
              <wp:positionV relativeFrom="paragraph">
                <wp:posOffset>-152400</wp:posOffset>
              </wp:positionV>
              <wp:extent cx="1270" cy="530860"/>
              <wp:effectExtent l="20955" t="19050" r="15875" b="21590"/>
              <wp:wrapNone/>
              <wp:docPr id="55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308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AB376B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15pt,-12pt" to="462.2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" strokeweight="2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2161540</wp:posOffset>
              </wp:positionH>
              <wp:positionV relativeFrom="paragraph">
                <wp:posOffset>-152400</wp:posOffset>
              </wp:positionV>
              <wp:extent cx="635" cy="525780"/>
              <wp:effectExtent l="18415" t="19050" r="19050" b="17145"/>
              <wp:wrapNone/>
              <wp:docPr id="5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5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A53B82" id="Line 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2pt,-12pt" to="170.2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" strokeweight="2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1801495</wp:posOffset>
              </wp:positionH>
              <wp:positionV relativeFrom="paragraph">
                <wp:posOffset>-147320</wp:posOffset>
              </wp:positionV>
              <wp:extent cx="635" cy="525780"/>
              <wp:effectExtent l="20320" t="14605" r="17145" b="21590"/>
              <wp:wrapNone/>
              <wp:docPr id="5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5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104FE9" id="Line 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85pt,-11.6pt" to="141.9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" strokeweight="2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1261745</wp:posOffset>
              </wp:positionH>
              <wp:positionV relativeFrom="paragraph">
                <wp:posOffset>-152400</wp:posOffset>
              </wp:positionV>
              <wp:extent cx="635" cy="530860"/>
              <wp:effectExtent l="13970" t="19050" r="13970" b="21590"/>
              <wp:wrapNone/>
              <wp:docPr id="5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08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1D2277" id="Line 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35pt,-12pt" to="99.4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" strokeweight="2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361315</wp:posOffset>
              </wp:positionH>
              <wp:positionV relativeFrom="paragraph">
                <wp:posOffset>-152400</wp:posOffset>
              </wp:positionV>
              <wp:extent cx="635" cy="530860"/>
              <wp:effectExtent l="18415" t="19050" r="19050" b="21590"/>
              <wp:wrapNone/>
              <wp:docPr id="5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08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573B17" id="Line 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45pt,-12pt" to="28.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" strokeweight="2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-355600</wp:posOffset>
              </wp:positionH>
              <wp:positionV relativeFrom="paragraph">
                <wp:posOffset>-156210</wp:posOffset>
              </wp:positionV>
              <wp:extent cx="6577965" cy="635"/>
              <wp:effectExtent l="15875" t="15240" r="16510" b="22225"/>
              <wp:wrapNone/>
              <wp:docPr id="5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796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5F6B0" id="Line 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pt,-12.3pt" to="489.95pt,-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" strokeweight="2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8512" behindDoc="0" locked="0" layoutInCell="1" allowOverlap="1">
              <wp:simplePos x="0" y="0"/>
              <wp:positionH relativeFrom="column">
                <wp:posOffset>1270</wp:posOffset>
              </wp:positionH>
              <wp:positionV relativeFrom="paragraph">
                <wp:posOffset>-152400</wp:posOffset>
              </wp:positionV>
              <wp:extent cx="635" cy="530860"/>
              <wp:effectExtent l="20320" t="19050" r="17145" b="21590"/>
              <wp:wrapNone/>
              <wp:docPr id="4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08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56F9C" id="Line 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12pt" to=".1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zGmjgIAAGQ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37B" w:rsidRDefault="00E54FEA">
    <w:pPr>
      <w:pStyle w:val="a5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7968" behindDoc="0" locked="0" layoutInCell="1" allowOverlap="1">
              <wp:simplePos x="0" y="0"/>
              <wp:positionH relativeFrom="column">
                <wp:posOffset>-372745</wp:posOffset>
              </wp:positionH>
              <wp:positionV relativeFrom="paragraph">
                <wp:posOffset>-981710</wp:posOffset>
              </wp:positionV>
              <wp:extent cx="6582410" cy="1404620"/>
              <wp:effectExtent l="17780" t="18415" r="19685" b="0"/>
              <wp:wrapNone/>
              <wp:docPr id="1" name="Group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2410" cy="1404620"/>
                        <a:chOff x="1652" y="7001"/>
                        <a:chExt cx="10366" cy="2212"/>
                      </a:xfrm>
                    </wpg:grpSpPr>
                    <wps:wsp>
                      <wps:cNvPr id="2" name="Line 63"/>
                      <wps:cNvCnPr>
                        <a:cxnSpLocks noChangeShapeType="1"/>
                      </wps:cNvCnPr>
                      <wps:spPr bwMode="auto">
                        <a:xfrm>
                          <a:off x="2162" y="7001"/>
                          <a:ext cx="1" cy="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" name="Line 64"/>
                      <wps:cNvCnPr>
                        <a:cxnSpLocks noChangeShapeType="1"/>
                      </wps:cNvCnPr>
                      <wps:spPr bwMode="auto">
                        <a:xfrm>
                          <a:off x="1652" y="70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65"/>
                      <wps:cNvCnPr>
                        <a:cxnSpLocks noChangeShapeType="1"/>
                      </wps:cNvCnPr>
                      <wps:spPr bwMode="auto">
                        <a:xfrm>
                          <a:off x="2781" y="7008"/>
                          <a:ext cx="1" cy="214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66"/>
                      <wps:cNvCnPr>
                        <a:cxnSpLocks noChangeShapeType="1"/>
                      </wps:cNvCnPr>
                      <wps:spPr bwMode="auto">
                        <a:xfrm>
                          <a:off x="4199" y="7008"/>
                          <a:ext cx="1" cy="214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7"/>
                      <wps:cNvCnPr>
                        <a:cxnSpLocks noChangeShapeType="1"/>
                      </wps:cNvCnPr>
                      <wps:spPr bwMode="auto">
                        <a:xfrm>
                          <a:off x="5049" y="7008"/>
                          <a:ext cx="1" cy="214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68"/>
                      <wps:cNvCnPr>
                        <a:cxnSpLocks noChangeShapeType="1"/>
                      </wps:cNvCnPr>
                      <wps:spPr bwMode="auto">
                        <a:xfrm>
                          <a:off x="5616" y="7001"/>
                          <a:ext cx="1" cy="214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69"/>
                      <wps:cNvCnPr>
                        <a:cxnSpLocks noChangeShapeType="1"/>
                      </wps:cNvCnPr>
                      <wps:spPr bwMode="auto">
                        <a:xfrm>
                          <a:off x="9869" y="7812"/>
                          <a:ext cx="2" cy="53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70"/>
                      <wps:cNvCnPr>
                        <a:cxnSpLocks noChangeShapeType="1"/>
                      </wps:cNvCnPr>
                      <wps:spPr bwMode="auto">
                        <a:xfrm>
                          <a:off x="1652" y="8620"/>
                          <a:ext cx="3954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71"/>
                      <wps:cNvCnPr>
                        <a:cxnSpLocks noChangeShapeType="1"/>
                      </wps:cNvCnPr>
                      <wps:spPr bwMode="auto">
                        <a:xfrm>
                          <a:off x="1652" y="8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Rectangle 72"/>
                      <wps:cNvSpPr>
                        <a:spLocks noChangeArrowheads="1"/>
                      </wps:cNvSpPr>
                      <wps:spPr bwMode="auto">
                        <a:xfrm>
                          <a:off x="1675" y="7561"/>
                          <a:ext cx="458" cy="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B237B" w:rsidRPr="00775326" w:rsidRDefault="001B237B" w:rsidP="00107BBB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lang w:val="uk-UA"/>
                              </w:rPr>
                              <w:t>З</w:t>
                            </w:r>
                            <w:r w:rsidRPr="00775326">
                              <w:rPr>
                                <w:rFonts w:ascii="Arial" w:hAnsi="Arial" w:cs="Arial"/>
                                <w:i/>
                                <w:sz w:val="18"/>
                                <w:lang w:val="uk-UA"/>
                              </w:rPr>
                              <w:t>м</w:t>
                            </w:r>
                            <w:r w:rsidRPr="00775326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" name="Rectangle 73"/>
                      <wps:cNvSpPr>
                        <a:spLocks noChangeArrowheads="1"/>
                      </wps:cNvSpPr>
                      <wps:spPr bwMode="auto">
                        <a:xfrm>
                          <a:off x="2192" y="7561"/>
                          <a:ext cx="571" cy="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B237B" w:rsidRPr="00D33017" w:rsidRDefault="001B237B" w:rsidP="00107BBB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lang w:val="uk-UA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74"/>
                      <wps:cNvSpPr>
                        <a:spLocks noChangeArrowheads="1"/>
                      </wps:cNvSpPr>
                      <wps:spPr bwMode="auto">
                        <a:xfrm>
                          <a:off x="2823" y="7561"/>
                          <a:ext cx="1335" cy="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B237B" w:rsidRPr="00775326" w:rsidRDefault="001B237B" w:rsidP="00107BBB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775326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75"/>
                      <wps:cNvSpPr>
                        <a:spLocks noChangeArrowheads="1"/>
                      </wps:cNvSpPr>
                      <wps:spPr bwMode="auto">
                        <a:xfrm>
                          <a:off x="4232" y="7561"/>
                          <a:ext cx="796" cy="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B237B" w:rsidRPr="00775326" w:rsidRDefault="001B237B" w:rsidP="00107BBB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uk-UA"/>
                              </w:rPr>
                            </w:pPr>
                            <w:r w:rsidRPr="00775326">
                              <w:rPr>
                                <w:rFonts w:ascii="Arial" w:hAnsi="Arial" w:cs="Arial"/>
                                <w:i/>
                                <w:sz w:val="18"/>
                                <w:lang w:val="uk-UA"/>
                              </w:rPr>
                              <w:t>П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lang w:val="uk-UA"/>
                              </w:rPr>
                              <w:t>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76"/>
                      <wps:cNvSpPr>
                        <a:spLocks noChangeArrowheads="1"/>
                      </wps:cNvSpPr>
                      <wps:spPr bwMode="auto">
                        <a:xfrm>
                          <a:off x="5073" y="7561"/>
                          <a:ext cx="519" cy="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B237B" w:rsidRPr="00775326" w:rsidRDefault="001B237B" w:rsidP="00107BBB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775326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77"/>
                      <wps:cNvSpPr>
                        <a:spLocks noChangeArrowheads="1"/>
                      </wps:cNvSpPr>
                      <wps:spPr bwMode="auto">
                        <a:xfrm>
                          <a:off x="9911" y="7826"/>
                          <a:ext cx="765" cy="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B237B" w:rsidRPr="00D33017" w:rsidRDefault="001B237B" w:rsidP="00107BBB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78"/>
                      <wps:cNvSpPr>
                        <a:spLocks noChangeArrowheads="1"/>
                      </wps:cNvSpPr>
                      <wps:spPr bwMode="auto">
                        <a:xfrm>
                          <a:off x="9911" y="8107"/>
                          <a:ext cx="765" cy="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B237B" w:rsidRPr="00775326" w:rsidRDefault="001B237B" w:rsidP="00107BBB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</w:pPr>
                            <w:r w:rsidRPr="00775326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79"/>
                      <wps:cNvSpPr>
                        <a:spLocks noChangeArrowheads="1"/>
                      </wps:cNvSpPr>
                      <wps:spPr bwMode="auto">
                        <a:xfrm>
                          <a:off x="5673" y="7145"/>
                          <a:ext cx="6308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B237B" w:rsidRPr="00880F18" w:rsidRDefault="001B237B" w:rsidP="00107BBB">
                            <w:pPr>
                              <w:jc w:val="center"/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  <w:lang w:val="uk-UA"/>
                              </w:rPr>
                              <w:t>І</w:t>
                            </w:r>
                            <w:r w:rsidRPr="00880F18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АЛЦ.46</w:t>
                            </w:r>
                            <w:r w:rsidRPr="00880F18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  <w:lang w:val="en-US"/>
                              </w:rPr>
                              <w:t>7</w:t>
                            </w:r>
                            <w:r w:rsidR="00DE25EC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00</w:t>
                            </w:r>
                            <w:r w:rsidRPr="00880F18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.004.ПЗ</w:t>
                            </w:r>
                          </w:p>
                          <w:p w:rsidR="001B237B" w:rsidRPr="00880F18" w:rsidRDefault="001B237B" w:rsidP="00107BBB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0" anchor="t" anchorCtr="0" upright="1">
                        <a:noAutofit/>
                      </wps:bodyPr>
                    </wps:wsp>
                    <wps:wsp>
                      <wps:cNvPr id="19" name="Line 80"/>
                      <wps:cNvCnPr>
                        <a:cxnSpLocks noChangeShapeType="1"/>
                      </wps:cNvCnPr>
                      <wps:spPr bwMode="auto">
                        <a:xfrm>
                          <a:off x="1653" y="7807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Line 81"/>
                      <wps:cNvCnPr>
                        <a:cxnSpLocks noChangeShapeType="1"/>
                      </wps:cNvCnPr>
                      <wps:spPr bwMode="auto">
                        <a:xfrm>
                          <a:off x="1660" y="7537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82"/>
                      <wps:cNvCnPr>
                        <a:cxnSpLocks noChangeShapeType="1"/>
                      </wps:cNvCnPr>
                      <wps:spPr bwMode="auto">
                        <a:xfrm>
                          <a:off x="1652" y="726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83"/>
                      <wps:cNvCnPr>
                        <a:cxnSpLocks noChangeShapeType="1"/>
                      </wps:cNvCnPr>
                      <wps:spPr bwMode="auto">
                        <a:xfrm>
                          <a:off x="1652" y="8349"/>
                          <a:ext cx="3954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84"/>
                      <wps:cNvCnPr>
                        <a:cxnSpLocks noChangeShapeType="1"/>
                      </wps:cNvCnPr>
                      <wps:spPr bwMode="auto">
                        <a:xfrm>
                          <a:off x="1652" y="80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4" name="Group 85"/>
                      <wpg:cNvGrpSpPr>
                        <a:grpSpLocks/>
                      </wpg:cNvGrpSpPr>
                      <wpg:grpSpPr bwMode="auto">
                        <a:xfrm>
                          <a:off x="1667" y="7833"/>
                          <a:ext cx="2491" cy="238"/>
                          <a:chOff x="0" y="0"/>
                          <a:chExt cx="19999" cy="20000"/>
                        </a:xfrm>
                      </wpg:grpSpPr>
                      <wps:wsp>
                        <wps:cNvPr id="2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237B" w:rsidRPr="00775326" w:rsidRDefault="001B237B" w:rsidP="00107BB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  <w:t>Разробив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237B" w:rsidRPr="00300D60" w:rsidRDefault="00300D60" w:rsidP="00107BBB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Борисов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7" name="Group 88"/>
                      <wpg:cNvGrpSpPr>
                        <a:grpSpLocks/>
                      </wpg:cNvGrpSpPr>
                      <wpg:grpSpPr bwMode="auto">
                        <a:xfrm>
                          <a:off x="1667" y="8372"/>
                          <a:ext cx="2491" cy="238"/>
                          <a:chOff x="0" y="0"/>
                          <a:chExt cx="19999" cy="20000"/>
                        </a:xfrm>
                      </wpg:grpSpPr>
                      <wps:wsp>
                        <wps:cNvPr id="2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237B" w:rsidRPr="00775326" w:rsidRDefault="001B237B" w:rsidP="00107BBB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775326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237B" w:rsidRPr="00775326" w:rsidRDefault="001B237B" w:rsidP="00107BBB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775326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" name="Group 91"/>
                      <wpg:cNvGrpSpPr>
                        <a:grpSpLocks/>
                      </wpg:cNvGrpSpPr>
                      <wpg:grpSpPr bwMode="auto">
                        <a:xfrm>
                          <a:off x="1652" y="8868"/>
                          <a:ext cx="2316" cy="280"/>
                          <a:chOff x="0" y="0"/>
                          <a:chExt cx="19999" cy="20000"/>
                        </a:xfrm>
                      </wpg:grpSpPr>
                      <wps:wsp>
                        <wps:cNvPr id="3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237B" w:rsidRPr="00775326" w:rsidRDefault="001B237B" w:rsidP="00107BBB">
                              <w:pPr>
                                <w:rPr>
                                  <w:rFonts w:ascii="Arial" w:hAnsi="Arial" w:cs="Arial"/>
                                  <w:i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lang w:val="uk-UA"/>
                                </w:rPr>
                                <w:t>За</w:t>
                              </w:r>
                              <w:r w:rsidRPr="00775326">
                                <w:rPr>
                                  <w:rFonts w:ascii="Arial" w:hAnsi="Arial" w:cs="Arial"/>
                                  <w:i/>
                                  <w:sz w:val="18"/>
                                  <w:lang w:val="uk-UA"/>
                                </w:rPr>
                                <w:t>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237B" w:rsidRPr="00DE25EC" w:rsidRDefault="00DE25EC" w:rsidP="00300D60">
                              <w:pPr>
                                <w:ind w:left="90"/>
                                <w:rPr>
                                  <w:rFonts w:ascii="Arial" w:hAnsi="Arial" w:cs="Arial"/>
                                  <w:i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lang w:val="uk-UA"/>
                                </w:rPr>
                                <w:t>Луцький Г.М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3" name="Line 94"/>
                      <wps:cNvCnPr>
                        <a:cxnSpLocks noChangeShapeType="1"/>
                      </wps:cNvCnPr>
                      <wps:spPr bwMode="auto">
                        <a:xfrm>
                          <a:off x="9018" y="7812"/>
                          <a:ext cx="1" cy="13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Rectangle 95"/>
                      <wps:cNvSpPr>
                        <a:spLocks noChangeArrowheads="1"/>
                      </wps:cNvSpPr>
                      <wps:spPr bwMode="auto">
                        <a:xfrm>
                          <a:off x="5687" y="7869"/>
                          <a:ext cx="3264" cy="1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B237B" w:rsidRPr="00DE25EC" w:rsidRDefault="00300D60" w:rsidP="00107BBB">
                            <w:pPr>
                              <w:ind w:left="142" w:right="249"/>
                              <w:jc w:val="center"/>
                              <w:rPr>
                                <w:rFonts w:ascii="Arial" w:hAnsi="Arial" w:cs="Arial"/>
                                <w:i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0"/>
                                <w:lang w:val="uk-UA"/>
                              </w:rPr>
                              <w:t>Розробка системи діагностики важкодоступних середовищ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Line 96"/>
                      <wps:cNvCnPr>
                        <a:cxnSpLocks noChangeShapeType="1"/>
                      </wps:cNvCnPr>
                      <wps:spPr bwMode="auto">
                        <a:xfrm>
                          <a:off x="9025" y="807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97"/>
                      <wps:cNvCnPr>
                        <a:cxnSpLocks noChangeShapeType="1"/>
                      </wps:cNvCnPr>
                      <wps:spPr bwMode="auto">
                        <a:xfrm>
                          <a:off x="9024" y="8349"/>
                          <a:ext cx="2993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98"/>
                      <wps:cNvCnPr>
                        <a:cxnSpLocks noChangeShapeType="1"/>
                      </wps:cNvCnPr>
                      <wps:spPr bwMode="auto">
                        <a:xfrm>
                          <a:off x="10719" y="7812"/>
                          <a:ext cx="2" cy="53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Rectangle 99"/>
                      <wps:cNvSpPr>
                        <a:spLocks noChangeArrowheads="1"/>
                      </wps:cNvSpPr>
                      <wps:spPr bwMode="auto">
                        <a:xfrm>
                          <a:off x="9063" y="7826"/>
                          <a:ext cx="765" cy="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B237B" w:rsidRPr="00775326" w:rsidRDefault="001B237B" w:rsidP="00107BBB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775326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і</w:t>
                            </w:r>
                            <w:r w:rsidRPr="00775326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00"/>
                      <wps:cNvSpPr>
                        <a:spLocks noChangeArrowheads="1"/>
                      </wps:cNvSpPr>
                      <wps:spPr bwMode="auto">
                        <a:xfrm>
                          <a:off x="10766" y="7826"/>
                          <a:ext cx="1207" cy="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B237B" w:rsidRPr="00D33017" w:rsidRDefault="001B237B" w:rsidP="00107BBB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lang w:val="uk-UA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01"/>
                      <wps:cNvSpPr>
                        <a:spLocks noChangeArrowheads="1"/>
                      </wps:cNvSpPr>
                      <wps:spPr bwMode="auto">
                        <a:xfrm>
                          <a:off x="10744" y="8072"/>
                          <a:ext cx="1207" cy="3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B237B" w:rsidRPr="00775326" w:rsidRDefault="00DE25EC" w:rsidP="00107BBB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lang w:val="uk-UA"/>
                              </w:rPr>
                              <w:t>66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Line 102"/>
                      <wps:cNvCnPr>
                        <a:cxnSpLocks noChangeShapeType="1"/>
                      </wps:cNvCnPr>
                      <wps:spPr bwMode="auto">
                        <a:xfrm>
                          <a:off x="9302" y="8084"/>
                          <a:ext cx="1" cy="2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103"/>
                      <wps:cNvCnPr>
                        <a:cxnSpLocks noChangeShapeType="1"/>
                      </wps:cNvCnPr>
                      <wps:spPr bwMode="auto">
                        <a:xfrm>
                          <a:off x="9585" y="8085"/>
                          <a:ext cx="1" cy="2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Rectangle 104"/>
                      <wps:cNvSpPr>
                        <a:spLocks noChangeArrowheads="1"/>
                      </wps:cNvSpPr>
                      <wps:spPr bwMode="auto">
                        <a:xfrm>
                          <a:off x="9063" y="8514"/>
                          <a:ext cx="2910" cy="6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B237B" w:rsidRDefault="001B237B" w:rsidP="00107BBB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775326">
                              <w:rPr>
                                <w:rFonts w:ascii="Arial" w:hAnsi="Arial" w:cs="Arial"/>
                                <w:i/>
                              </w:rPr>
                              <w:t>НТУУ “КП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І</w:t>
                            </w:r>
                            <w:r w:rsidRPr="00775326">
                              <w:rPr>
                                <w:rFonts w:ascii="Arial" w:hAnsi="Arial" w:cs="Arial"/>
                                <w:i/>
                              </w:rPr>
                              <w:t>” Ф</w:t>
                            </w:r>
                            <w:r>
                              <w:rPr>
                                <w:rFonts w:ascii="Arial" w:hAnsi="Arial" w:cs="Arial"/>
                                <w:i/>
                                <w:lang w:val="uk-UA"/>
                              </w:rPr>
                              <w:t>ІО</w:t>
                            </w:r>
                            <w:r w:rsidRPr="00775326">
                              <w:rPr>
                                <w:rFonts w:ascii="Arial" w:hAnsi="Arial" w:cs="Arial"/>
                                <w:i/>
                              </w:rPr>
                              <w:t>Т</w:t>
                            </w:r>
                          </w:p>
                          <w:p w:rsidR="001B237B" w:rsidRPr="00880F18" w:rsidRDefault="00300D60" w:rsidP="00107BBB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>ІП-22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05"/>
                      <wps:cNvSpPr>
                        <a:spLocks noChangeArrowheads="1"/>
                      </wps:cNvSpPr>
                      <wps:spPr bwMode="auto">
                        <a:xfrm>
                          <a:off x="1667" y="8107"/>
                          <a:ext cx="1176" cy="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B237B" w:rsidRPr="00775326" w:rsidRDefault="001B237B" w:rsidP="00107BBB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uk-UA"/>
                              </w:rPr>
                              <w:t>Керівник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106"/>
                      <wps:cNvSpPr>
                        <a:spLocks noChangeArrowheads="1"/>
                      </wps:cNvSpPr>
                      <wps:spPr bwMode="auto">
                        <a:xfrm>
                          <a:off x="2823" y="8100"/>
                          <a:ext cx="1409" cy="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B237B" w:rsidRPr="00775326" w:rsidRDefault="00300D60" w:rsidP="00300D60">
                            <w:pPr>
                              <w:ind w:right="-72"/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lang w:val="uk-UA"/>
                              </w:rPr>
                              <w:t>Виногрдов Ю.М.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107"/>
                      <wps:cNvSpPr>
                        <a:spLocks noChangeArrowheads="1"/>
                      </wps:cNvSpPr>
                      <wps:spPr bwMode="auto">
                        <a:xfrm>
                          <a:off x="1667" y="8636"/>
                          <a:ext cx="1103" cy="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B237B" w:rsidRPr="00775326" w:rsidRDefault="001B237B" w:rsidP="00107BBB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775326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108"/>
                      <wps:cNvSpPr>
                        <a:spLocks noChangeArrowheads="1"/>
                      </wps:cNvSpPr>
                      <wps:spPr bwMode="auto">
                        <a:xfrm>
                          <a:off x="2751" y="8636"/>
                          <a:ext cx="1623" cy="2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B237B" w:rsidRPr="00775326" w:rsidRDefault="001B237B" w:rsidP="00107BBB">
                            <w:pPr>
                              <w:rPr>
                                <w:rFonts w:ascii="Arial" w:hAnsi="Arial" w:cs="Arial"/>
                                <w:i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2" o:spid="_x0000_s1034" style="position:absolute;margin-left:-29.35pt;margin-top:-77.3pt;width:518.3pt;height:110.6pt;z-index:251667968" coordorigin="1652,7001" coordsize="10366,2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">
              <v:line id="Line 63" o:spid="_x0000_s1035" style="position:absolute;visibility:visible;mso-wrap-style:square" from="2162,7001" to="2163,7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X/1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T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1f/XvgAAANoAAAAPAAAAAAAAAAAAAAAAAKEC&#10;AABkcnMvZG93bnJldi54bWxQSwUGAAAAAAQABAD5AAAAjAMAAAAA&#10;" strokeweight="2pt"/>
              <v:line id="Line 64" o:spid="_x0000_s1036" style="position:absolute;visibility:visible;mso-wrap-style:square" from="1652,7010" to="12011,7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65" o:spid="_x0000_s1037" style="position:absolute;visibility:visible;mso-wrap-style:square" from="2781,7008" to="2782,9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66" o:spid="_x0000_s1038" style="position:absolute;visibility:visible;mso-wrap-style:square" from="4199,7008" to="4200,9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7" o:spid="_x0000_s1039" style="position:absolute;visibility:visible;mso-wrap-style:square" from="5049,7008" to="5050,9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68" o:spid="_x0000_s1040" style="position:absolute;visibility:visible;mso-wrap-style:square" from="5616,7001" to="5617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69" o:spid="_x0000_s1041" style="position:absolute;visibility:visible;mso-wrap-style:square" from="9869,7812" to="9871,8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70" o:spid="_x0000_s1042" style="position:absolute;visibility:visible;mso-wrap-style:square" from="1652,8620" to="5606,8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IIYcMAAADaAAAADwAAAGRycy9kb3ducmV2LnhtbESPwW7CMBBE75X4B2sr9dY4cEAlxYlQ&#10;AQnUQ1XgA5Z4GwfidWQbSPv1daVKHEcz80YzrwbbiSv50DpWMM5yEMS10y03Cg779fMLiBCRNXaO&#10;ScE3BajK0cMcC+1u/EnXXWxEgnAoUIGJsS+kDLUhiyFzPXHyvpy3GJP0jdQebwluOznJ86m02HJa&#10;MNjTm6H6vLtYBVt/fD+Pfxojj7z1q+5jOQv2pNTT47B4BRFpiPfwf3ujFczg70q6AbL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CCGHDAAAA2gAAAA8AAAAAAAAAAAAA&#10;AAAAoQIAAGRycy9kb3ducmV2LnhtbFBLBQYAAAAABAAEAPkAAACRAwAAAAA=&#10;" strokeweight="1pt"/>
              <v:line id="Line 71" o:spid="_x0000_s1043" style="position:absolute;visibility:visible;mso-wrap-style:square" from="1652,8891" to="5606,8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rect id="Rectangle 72" o:spid="_x0000_s1044" style="position:absolute;left:1675;top:7561;width:458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W7j74A&#10;AADbAAAADwAAAGRycy9kb3ducmV2LnhtbERPTYvCMBC9L/gfwgh7W1NlEa2mpQiCV+sueByasa02&#10;k5pErf/eCAt7m8f7nHU+mE7cyfnWsoLpJAFBXFndcq3g57D9WoDwAVljZ5kUPMlDno0+1phq++A9&#10;3ctQixjCPkUFTQh9KqWvGjLoJ7YnjtzJOoMhQldL7fARw00nZ0kylwZbjg0N9rRpqLqUN6OgKM7D&#10;77Vc4tbLReLm+lvXxVGpz/FQrEAEGsK/+M+903H+FN6/xANk9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wlu4++AAAA2wAAAA8AAAAAAAAAAAAAAAAAmAIAAGRycy9kb3ducmV2&#10;LnhtbFBLBQYAAAAABAAEAPUAAACDAwAAAAA=&#10;" filled="f" stroked="f" strokeweight=".25pt">
                <v:textbox inset="1pt,1pt,1pt,1pt">
                  <w:txbxContent>
                    <w:p w:rsidR="001B237B" w:rsidRPr="00775326" w:rsidRDefault="001B237B" w:rsidP="00107BBB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8"/>
                          <w:lang w:val="uk-UA"/>
                        </w:rPr>
                        <w:t>З</w:t>
                      </w:r>
                      <w:r w:rsidRPr="00775326">
                        <w:rPr>
                          <w:rFonts w:ascii="Arial" w:hAnsi="Arial" w:cs="Arial"/>
                          <w:i/>
                          <w:sz w:val="18"/>
                          <w:lang w:val="uk-UA"/>
                        </w:rPr>
                        <w:t>м</w:t>
                      </w:r>
                      <w:r w:rsidRPr="00775326">
                        <w:rPr>
                          <w:rFonts w:ascii="Arial" w:hAnsi="Arial" w:cs="Ari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3" o:spid="_x0000_s1045" style="position:absolute;left:2192;top:7561;width:571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1B237B" w:rsidRPr="00D33017" w:rsidRDefault="001B237B" w:rsidP="00107BBB">
                      <w:pPr>
                        <w:jc w:val="center"/>
                        <w:rPr>
                          <w:rFonts w:ascii="Arial" w:hAnsi="Arial" w:cs="Arial"/>
                          <w:i/>
                          <w:lang w:val="uk-UA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8"/>
                          <w:lang w:val="uk-UA"/>
                        </w:rPr>
                        <w:t>Арк.</w:t>
                      </w:r>
                    </w:p>
                  </w:txbxContent>
                </v:textbox>
              </v:rect>
              <v:rect id="Rectangle 74" o:spid="_x0000_s1046" style="position:absolute;left:2823;top:7561;width:1335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1B237B" w:rsidRPr="00775326" w:rsidRDefault="001B237B" w:rsidP="00107BBB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775326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75" o:spid="_x0000_s1047" style="position:absolute;left:4232;top:7561;width:796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1B237B" w:rsidRPr="00775326" w:rsidRDefault="001B237B" w:rsidP="00107BBB">
                      <w:pPr>
                        <w:jc w:val="center"/>
                        <w:rPr>
                          <w:rFonts w:ascii="Arial" w:hAnsi="Arial" w:cs="Arial"/>
                          <w:i/>
                          <w:lang w:val="uk-UA"/>
                        </w:rPr>
                      </w:pPr>
                      <w:r w:rsidRPr="00775326">
                        <w:rPr>
                          <w:rFonts w:ascii="Arial" w:hAnsi="Arial" w:cs="Arial"/>
                          <w:i/>
                          <w:sz w:val="18"/>
                          <w:lang w:val="uk-UA"/>
                        </w:rPr>
                        <w:t>П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  <w:lang w:val="uk-UA"/>
                        </w:rPr>
                        <w:t>ідпис</w:t>
                      </w:r>
                    </w:p>
                  </w:txbxContent>
                </v:textbox>
              </v:rect>
              <v:rect id="Rectangle 76" o:spid="_x0000_s1048" style="position:absolute;left:5073;top:7561;width:519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1B237B" w:rsidRPr="00775326" w:rsidRDefault="001B237B" w:rsidP="00107BBB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775326">
                        <w:rPr>
                          <w:rFonts w:ascii="Arial" w:hAnsi="Arial" w:cs="Ari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7" o:spid="_x0000_s1049" style="position:absolute;left:9911;top:7826;width:765;height: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1B237B" w:rsidRPr="00D33017" w:rsidRDefault="001B237B" w:rsidP="00107BBB">
                      <w:pPr>
                        <w:jc w:val="center"/>
                        <w:rPr>
                          <w:rFonts w:ascii="Arial" w:hAnsi="Arial" w:cs="Arial"/>
                          <w:i/>
                          <w:lang w:val="uk-UA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8"/>
                          <w:lang w:val="uk-UA"/>
                        </w:rPr>
                        <w:t>Аркуш</w:t>
                      </w:r>
                    </w:p>
                  </w:txbxContent>
                </v:textbox>
              </v:rect>
              <v:rect id="Rectangle 78" o:spid="_x0000_s1050" style="position:absolute;left:9911;top:8107;width:765;height: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1B237B" w:rsidRPr="00775326" w:rsidRDefault="001B237B" w:rsidP="00107BBB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</w:rPr>
                      </w:pPr>
                      <w:r w:rsidRPr="00775326">
                        <w:rPr>
                          <w:rFonts w:ascii="Arial" w:hAnsi="Arial" w:cs="Arial"/>
                          <w:i/>
                          <w:sz w:val="20"/>
                        </w:rPr>
                        <w:t>1</w:t>
                      </w:r>
                    </w:p>
                  </w:txbxContent>
                </v:textbox>
              </v:rect>
              <v:rect id="Rectangle 79" o:spid="_x0000_s1051" style="position:absolute;left:5673;top:7145;width:6308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w18MA&#10;AADbAAAADwAAAGRycy9kb3ducmV2LnhtbESPQWvCQBCF7wX/wzKCl6IbhZYSXUUEQduTpge9Ddkx&#10;CWZn4+6q6b/vHAq9zfDevPfNYtW7Vj0oxMazgekkA0VcettwZeC72I4/QMWEbLH1TAZ+KMJqOXhZ&#10;YG79kw/0OKZKSQjHHA3UKXW51rGsyWGc+I5YtIsPDpOsodI24FPCXatnWfauHTYsDTV2tKmpvB7v&#10;zsD587S3l1Dsb6/FFx82dH9DT8aMhv16DipRn/7Nf9c7K/gCK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zw18MAAADbAAAADwAAAAAAAAAAAAAAAACYAgAAZHJzL2Rv&#10;d25yZXYueG1sUEsFBgAAAAAEAAQA9QAAAIgDAAAAAA==&#10;" filled="f" stroked="f" strokeweight=".25pt">
                <v:textbox inset="1pt,1pt,1pt,0">
                  <w:txbxContent>
                    <w:p w:rsidR="001B237B" w:rsidRPr="00880F18" w:rsidRDefault="001B237B" w:rsidP="00107BBB">
                      <w:pPr>
                        <w:jc w:val="center"/>
                        <w:rPr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  <w:lang w:val="uk-UA"/>
                        </w:rPr>
                        <w:t>І</w:t>
                      </w:r>
                      <w:r w:rsidRPr="00880F18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АЛЦ.46</w:t>
                      </w:r>
                      <w:r w:rsidRPr="00880F18">
                        <w:rPr>
                          <w:rFonts w:ascii="Arial" w:hAnsi="Arial" w:cs="Arial"/>
                          <w:i/>
                          <w:sz w:val="36"/>
                          <w:szCs w:val="36"/>
                          <w:lang w:val="en-US"/>
                        </w:rPr>
                        <w:t>7</w:t>
                      </w:r>
                      <w:r w:rsidR="00DE25EC">
                        <w:rPr>
                          <w:rFonts w:ascii="Arial" w:hAnsi="Arial" w:cs="Arial"/>
                          <w:i/>
                          <w:sz w:val="36"/>
                          <w:szCs w:val="36"/>
                          <w:lang w:val="uk-UA"/>
                        </w:rPr>
                        <w:t>2</w:t>
                      </w: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00</w:t>
                      </w:r>
                      <w:r w:rsidRPr="00880F18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.004.ПЗ</w:t>
                      </w:r>
                    </w:p>
                    <w:p w:rsidR="001B237B" w:rsidRPr="00880F18" w:rsidRDefault="001B237B" w:rsidP="00107BBB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80" o:spid="_x0000_s1052" style="position:absolute;visibility:visible;mso-wrap-style:square" from="1653,7807" to="12012,7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<v:line id="Line 81" o:spid="_x0000_s1053" style="position:absolute;visibility:visible;mso-wrap-style:square" from="1660,7537" to="5614,7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82" o:spid="_x0000_s1054" style="position:absolute;visibility:visible;mso-wrap-style:square" from="1652,7264" to="5606,7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<v:line id="Line 83" o:spid="_x0000_s1055" style="position:absolute;visibility:visible;mso-wrap-style:square" from="1652,8349" to="5606,8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84" o:spid="_x0000_s1056" style="position:absolute;visibility:visible;mso-wrap-style:square" from="1652,8076" to="5606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group id="Group 85" o:spid="_x0000_s1057" style="position:absolute;left:1667;top:7833;width:2491;height:23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<v:rect id="Rectangle 86" o:spid="_x0000_s105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<v:textbox inset="1pt,1pt,1pt,1pt">
                    <w:txbxContent>
                      <w:p w:rsidR="001B237B" w:rsidRPr="00775326" w:rsidRDefault="001B237B" w:rsidP="00107BB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  <w:lang w:val="uk-UA"/>
                          </w:rPr>
                          <w:t>Разробив</w:t>
                        </w:r>
                      </w:p>
                    </w:txbxContent>
                  </v:textbox>
                </v:rect>
                <v:rect id="Rectangle 87" o:spid="_x0000_s105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1B237B" w:rsidRPr="00300D60" w:rsidRDefault="00300D60" w:rsidP="00107BBB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Борисов О.В.</w:t>
                        </w:r>
                      </w:p>
                    </w:txbxContent>
                  </v:textbox>
                </v:rect>
              </v:group>
              <v:group id="Group 88" o:spid="_x0000_s1060" style="position:absolute;left:1667;top:8372;width:2491;height:23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rect id="Rectangle 89" o:spid="_x0000_s106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<v:textbox inset="1pt,1pt,1pt,1pt">
                    <w:txbxContent>
                      <w:p w:rsidR="001B237B" w:rsidRPr="00775326" w:rsidRDefault="001B237B" w:rsidP="00107BBB">
                        <w:pPr>
                          <w:rPr>
                            <w:rFonts w:ascii="Arial" w:hAnsi="Arial" w:cs="Arial"/>
                            <w:i/>
                          </w:rPr>
                        </w:pPr>
                        <w:r w:rsidRPr="00775326">
                          <w:rPr>
                            <w:rFonts w:ascii="Arial" w:hAnsi="Arial" w:cs="Arial"/>
                            <w:i/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90" o:spid="_x0000_s106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1B237B" w:rsidRPr="00775326" w:rsidRDefault="001B237B" w:rsidP="00107BBB">
                        <w:pPr>
                          <w:rPr>
                            <w:rFonts w:ascii="Arial" w:hAnsi="Arial" w:cs="Arial"/>
                            <w:i/>
                          </w:rPr>
                        </w:pPr>
                        <w:r w:rsidRPr="00775326">
                          <w:rPr>
                            <w:rFonts w:ascii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group id="Group 91" o:spid="_x0000_s1063" style="position:absolute;left:1652;top:8868;width:2316;height:28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rect id="Rectangle 92" o:spid="_x0000_s106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<v:textbox inset="1pt,1pt,1pt,1pt">
                    <w:txbxContent>
                      <w:p w:rsidR="001B237B" w:rsidRPr="00775326" w:rsidRDefault="001B237B" w:rsidP="00107BBB">
                        <w:pPr>
                          <w:rPr>
                            <w:rFonts w:ascii="Arial" w:hAnsi="Arial" w:cs="Arial"/>
                            <w:i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lang w:val="uk-UA"/>
                          </w:rPr>
                          <w:t>За</w:t>
                        </w:r>
                        <w:r w:rsidRPr="00775326">
                          <w:rPr>
                            <w:rFonts w:ascii="Arial" w:hAnsi="Arial" w:cs="Arial"/>
                            <w:i/>
                            <w:sz w:val="18"/>
                            <w:lang w:val="uk-UA"/>
                          </w:rPr>
                          <w:t>тв.</w:t>
                        </w:r>
                      </w:p>
                    </w:txbxContent>
                  </v:textbox>
                </v:rect>
                <v:rect id="Rectangle 93" o:spid="_x0000_s106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1B237B" w:rsidRPr="00DE25EC" w:rsidRDefault="00DE25EC" w:rsidP="00300D60">
                        <w:pPr>
                          <w:ind w:left="90"/>
                          <w:rPr>
                            <w:rFonts w:ascii="Arial" w:hAnsi="Arial" w:cs="Arial"/>
                            <w:i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lang w:val="uk-UA"/>
                          </w:rPr>
                          <w:t>Луцький Г.М</w:t>
                        </w:r>
                      </w:p>
                    </w:txbxContent>
                  </v:textbox>
                </v:rect>
              </v:group>
              <v:line id="Line 94" o:spid="_x0000_s1066" style="position:absolute;visibility:visible;mso-wrap-style:square" from="9018,7812" to="9019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<v:rect id="Rectangle 95" o:spid="_x0000_s1067" style="position:absolute;left:5687;top:7869;width:3264;height:1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:rsidR="001B237B" w:rsidRPr="00DE25EC" w:rsidRDefault="00300D60" w:rsidP="00107BBB">
                      <w:pPr>
                        <w:ind w:left="142" w:right="249"/>
                        <w:jc w:val="center"/>
                        <w:rPr>
                          <w:rFonts w:ascii="Arial" w:hAnsi="Arial" w:cs="Arial"/>
                          <w:i/>
                          <w:sz w:val="22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2"/>
                          <w:szCs w:val="20"/>
                          <w:lang w:val="uk-UA"/>
                        </w:rPr>
                        <w:t>Розробка системи діагностики важкодоступних середовищ</w:t>
                      </w:r>
                    </w:p>
                  </w:txbxContent>
                </v:textbox>
              </v:rect>
              <v:line id="Line 96" o:spid="_x0000_s1068" style="position:absolute;visibility:visible;mso-wrap-style:square" from="9025,8079" to="12018,8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  <v:line id="Line 97" o:spid="_x0000_s1069" style="position:absolute;visibility:visible;mso-wrap-style:square" from="9024,8349" to="12017,8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  <v:line id="Line 98" o:spid="_x0000_s1070" style="position:absolute;visibility:visible;mso-wrap-style:square" from="10719,7812" to="10721,8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  <v:rect id="Rectangle 99" o:spid="_x0000_s1071" style="position:absolute;left:9063;top:7826;width:765;height: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p w:rsidR="001B237B" w:rsidRPr="00775326" w:rsidRDefault="001B237B" w:rsidP="00107BBB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775326">
                        <w:rPr>
                          <w:rFonts w:ascii="Arial" w:hAnsi="Arial" w:cs="Arial"/>
                          <w:i/>
                          <w:sz w:val="18"/>
                        </w:rPr>
                        <w:t>Л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і</w:t>
                      </w:r>
                      <w:r w:rsidRPr="00775326">
                        <w:rPr>
                          <w:rFonts w:ascii="Arial" w:hAnsi="Arial" w:cs="Arial"/>
                          <w:i/>
                          <w:sz w:val="18"/>
                        </w:rPr>
                        <w:t>т.</w:t>
                      </w:r>
                    </w:p>
                  </w:txbxContent>
                </v:textbox>
              </v:rect>
              <v:rect id="Rectangle 100" o:spid="_x0000_s1072" style="position:absolute;left:10766;top:7826;width:1207;height: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:rsidR="001B237B" w:rsidRPr="00D33017" w:rsidRDefault="001B237B" w:rsidP="00107BBB">
                      <w:pPr>
                        <w:jc w:val="center"/>
                        <w:rPr>
                          <w:rFonts w:ascii="Arial" w:hAnsi="Arial" w:cs="Arial"/>
                          <w:i/>
                          <w:lang w:val="uk-UA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8"/>
                          <w:lang w:val="uk-UA"/>
                        </w:rPr>
                        <w:t>Аркушів</w:t>
                      </w:r>
                    </w:p>
                  </w:txbxContent>
                </v:textbox>
              </v:rect>
              <v:rect id="Rectangle 101" o:spid="_x0000_s1073" style="position:absolute;left:10744;top:8072;width:1207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:rsidR="001B237B" w:rsidRPr="00775326" w:rsidRDefault="00DE25EC" w:rsidP="00107BBB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lang w:val="uk-UA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lang w:val="uk-UA"/>
                        </w:rPr>
                        <w:t>66</w:t>
                      </w:r>
                    </w:p>
                  </w:txbxContent>
                </v:textbox>
              </v:rect>
              <v:line id="Line 102" o:spid="_x0000_s1074" style="position:absolute;visibility:visible;mso-wrap-style:square" from="9302,8084" to="9303,8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FszsQAAADbAAAADwAAAGRycy9kb3ducmV2LnhtbESP0WoCMRRE34X+Q7iFvtXsFil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WzOxAAAANsAAAAPAAAAAAAAAAAA&#10;AAAAAKECAABkcnMvZG93bnJldi54bWxQSwUGAAAAAAQABAD5AAAAkgMAAAAA&#10;" strokeweight="1pt"/>
              <v:line id="Line 103" o:spid="_x0000_s1075" style="position:absolute;visibility:visible;mso-wrap-style:square" from="9585,8085" to="9586,8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yuc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/K5xAAAANsAAAAPAAAAAAAAAAAA&#10;AAAAAKECAABkcnMvZG93bnJldi54bWxQSwUGAAAAAAQABAD5AAAAkgMAAAAA&#10;" strokeweight="1pt"/>
              <v:rect id="Rectangle 104" o:spid="_x0000_s1076" style="position:absolute;left:9063;top:8514;width:2910;height: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<v:textbox inset="1pt,1pt,1pt,1pt">
                  <w:txbxContent>
                    <w:p w:rsidR="001B237B" w:rsidRDefault="001B237B" w:rsidP="00107BBB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775326">
                        <w:rPr>
                          <w:rFonts w:ascii="Arial" w:hAnsi="Arial" w:cs="Arial"/>
                          <w:i/>
                        </w:rPr>
                        <w:t>НТУУ “КП</w:t>
                      </w:r>
                      <w:r>
                        <w:rPr>
                          <w:rFonts w:ascii="Arial" w:hAnsi="Arial" w:cs="Arial"/>
                          <w:i/>
                        </w:rPr>
                        <w:t>І</w:t>
                      </w:r>
                      <w:r w:rsidRPr="00775326">
                        <w:rPr>
                          <w:rFonts w:ascii="Arial" w:hAnsi="Arial" w:cs="Arial"/>
                          <w:i/>
                        </w:rPr>
                        <w:t>” Ф</w:t>
                      </w:r>
                      <w:r>
                        <w:rPr>
                          <w:rFonts w:ascii="Arial" w:hAnsi="Arial" w:cs="Arial"/>
                          <w:i/>
                          <w:lang w:val="uk-UA"/>
                        </w:rPr>
                        <w:t>ІО</w:t>
                      </w:r>
                      <w:r w:rsidRPr="00775326">
                        <w:rPr>
                          <w:rFonts w:ascii="Arial" w:hAnsi="Arial" w:cs="Arial"/>
                          <w:i/>
                        </w:rPr>
                        <w:t>Т</w:t>
                      </w:r>
                    </w:p>
                    <w:p w:rsidR="001B237B" w:rsidRPr="00880F18" w:rsidRDefault="00300D60" w:rsidP="00107BBB">
                      <w:pPr>
                        <w:jc w:val="center"/>
                        <w:rPr>
                          <w:rFonts w:ascii="Arial" w:hAnsi="Arial" w:cs="Arial"/>
                          <w:i/>
                          <w:lang w:val="uk-UA"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>ІП-22</w:t>
                      </w:r>
                    </w:p>
                  </w:txbxContent>
                </v:textbox>
              </v:rect>
              <v:rect id="Rectangle 105" o:spid="_x0000_s1077" style="position:absolute;left:1667;top:8107;width:1176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<v:textbox inset="1pt,1pt,1pt,1pt">
                  <w:txbxContent>
                    <w:p w:rsidR="001B237B" w:rsidRPr="00775326" w:rsidRDefault="001B237B" w:rsidP="00107BBB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  <w:lang w:val="uk-UA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  <w:lang w:val="uk-UA"/>
                        </w:rPr>
                        <w:t>Керівник</w:t>
                      </w:r>
                    </w:p>
                  </w:txbxContent>
                </v:textbox>
              </v:rect>
              <v:rect id="Rectangle 106" o:spid="_x0000_s1078" style="position:absolute;left:2823;top:8100;width:1409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1B237B" w:rsidRPr="00775326" w:rsidRDefault="00300D60" w:rsidP="00300D60">
                      <w:pPr>
                        <w:ind w:right="-72"/>
                        <w:rPr>
                          <w:rFonts w:ascii="Arial" w:hAnsi="Arial" w:cs="Arial"/>
                          <w:i/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8"/>
                          <w:szCs w:val="18"/>
                          <w:lang w:val="uk-UA"/>
                        </w:rPr>
                        <w:t>Виногрдов Ю.М.</w:t>
                      </w:r>
                    </w:p>
                  </w:txbxContent>
                </v:textbox>
              </v:rect>
              <v:rect id="Rectangle 107" o:spid="_x0000_s1079" style="position:absolute;left:1667;top:8636;width:1103;height: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1B237B" w:rsidRPr="00775326" w:rsidRDefault="001B237B" w:rsidP="00107BBB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775326">
                        <w:rPr>
                          <w:rFonts w:ascii="Arial" w:hAnsi="Arial" w:cs="Arial"/>
                          <w:i/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v:rect id="Rectangle 108" o:spid="_x0000_s1080" style="position:absolute;left:2751;top:8636;width:1623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1B237B" w:rsidRPr="00775326" w:rsidRDefault="001B237B" w:rsidP="00107BBB">
                      <w:pPr>
                        <w:rPr>
                          <w:rFonts w:ascii="Arial" w:hAnsi="Arial" w:cs="Arial"/>
                          <w:i/>
                          <w:lang w:val="uk-UA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9A8" w:rsidRDefault="003A29A8">
      <w:r>
        <w:separator/>
      </w:r>
    </w:p>
  </w:footnote>
  <w:footnote w:type="continuationSeparator" w:id="0">
    <w:p w:rsidR="003A29A8" w:rsidRDefault="003A29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37B" w:rsidRPr="00DD5F1C" w:rsidRDefault="00E54FEA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7488" behindDoc="0" locked="0" layoutInCell="1" allowOverlap="1">
              <wp:simplePos x="0" y="0"/>
              <wp:positionH relativeFrom="column">
                <wp:posOffset>-358775</wp:posOffset>
              </wp:positionH>
              <wp:positionV relativeFrom="paragraph">
                <wp:posOffset>-208280</wp:posOffset>
              </wp:positionV>
              <wp:extent cx="6588760" cy="10208895"/>
              <wp:effectExtent l="12700" t="20320" r="18415" b="19685"/>
              <wp:wrapNone/>
              <wp:docPr id="6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20889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FDC180" id="Rectangle 2" o:spid="_x0000_s1026" style="position:absolute;margin-left:-28.25pt;margin-top:-16.4pt;width:518.8pt;height:803.8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2iO8AIAADg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37B" w:rsidRDefault="00E54FEA">
    <w:pPr>
      <w:pStyle w:val="a3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-372745</wp:posOffset>
              </wp:positionH>
              <wp:positionV relativeFrom="paragraph">
                <wp:posOffset>-177165</wp:posOffset>
              </wp:positionV>
              <wp:extent cx="6588760" cy="10176510"/>
              <wp:effectExtent l="17780" t="13335" r="13335" b="20955"/>
              <wp:wrapNone/>
              <wp:docPr id="48" name="Rectangl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765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52C034" id="Rectangle 61" o:spid="_x0000_s1026" style="position:absolute;margin-left:-29.35pt;margin-top:-13.95pt;width:518.8pt;height:801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82661"/>
    <w:multiLevelType w:val="multilevel"/>
    <w:tmpl w:val="0B7626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E28650A"/>
    <w:multiLevelType w:val="multilevel"/>
    <w:tmpl w:val="0422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4BE510D"/>
    <w:multiLevelType w:val="hybridMultilevel"/>
    <w:tmpl w:val="413C2F4E"/>
    <w:lvl w:ilvl="0" w:tplc="826A8C1A">
      <w:start w:val="1"/>
      <w:numFmt w:val="bullet"/>
      <w:pStyle w:val="-"/>
      <w:lvlText w:val="–"/>
      <w:lvlJc w:val="left"/>
      <w:pPr>
        <w:tabs>
          <w:tab w:val="num" w:pos="964"/>
        </w:tabs>
        <w:ind w:left="964" w:hanging="244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74"/>
    <w:rsid w:val="000004B6"/>
    <w:rsid w:val="00002BDC"/>
    <w:rsid w:val="00003E74"/>
    <w:rsid w:val="000046EF"/>
    <w:rsid w:val="00005715"/>
    <w:rsid w:val="00005CF3"/>
    <w:rsid w:val="00006269"/>
    <w:rsid w:val="00007B14"/>
    <w:rsid w:val="000130FC"/>
    <w:rsid w:val="00014931"/>
    <w:rsid w:val="00014FDA"/>
    <w:rsid w:val="00015580"/>
    <w:rsid w:val="00015A05"/>
    <w:rsid w:val="000178A9"/>
    <w:rsid w:val="000202E8"/>
    <w:rsid w:val="000212E5"/>
    <w:rsid w:val="00023796"/>
    <w:rsid w:val="000244AC"/>
    <w:rsid w:val="00025C84"/>
    <w:rsid w:val="000266CA"/>
    <w:rsid w:val="0003119E"/>
    <w:rsid w:val="00031597"/>
    <w:rsid w:val="00033C00"/>
    <w:rsid w:val="00033DEA"/>
    <w:rsid w:val="00034BD6"/>
    <w:rsid w:val="00034D84"/>
    <w:rsid w:val="0003674F"/>
    <w:rsid w:val="00040B44"/>
    <w:rsid w:val="00041120"/>
    <w:rsid w:val="00042B93"/>
    <w:rsid w:val="000445E5"/>
    <w:rsid w:val="00044CB6"/>
    <w:rsid w:val="0004525B"/>
    <w:rsid w:val="00045A00"/>
    <w:rsid w:val="000462CD"/>
    <w:rsid w:val="00047F29"/>
    <w:rsid w:val="000528F1"/>
    <w:rsid w:val="00053ACD"/>
    <w:rsid w:val="00057061"/>
    <w:rsid w:val="000578DC"/>
    <w:rsid w:val="000617B5"/>
    <w:rsid w:val="0006212A"/>
    <w:rsid w:val="000621D6"/>
    <w:rsid w:val="00064D48"/>
    <w:rsid w:val="0006698C"/>
    <w:rsid w:val="00066A8E"/>
    <w:rsid w:val="00067A92"/>
    <w:rsid w:val="00070737"/>
    <w:rsid w:val="000716E7"/>
    <w:rsid w:val="00072CC8"/>
    <w:rsid w:val="00073D39"/>
    <w:rsid w:val="00074587"/>
    <w:rsid w:val="00074E07"/>
    <w:rsid w:val="00075B41"/>
    <w:rsid w:val="000762AA"/>
    <w:rsid w:val="00077D49"/>
    <w:rsid w:val="000815DA"/>
    <w:rsid w:val="000816A3"/>
    <w:rsid w:val="0008192F"/>
    <w:rsid w:val="00082AC9"/>
    <w:rsid w:val="0008459A"/>
    <w:rsid w:val="000853F3"/>
    <w:rsid w:val="00086364"/>
    <w:rsid w:val="00090018"/>
    <w:rsid w:val="0009005E"/>
    <w:rsid w:val="000912AB"/>
    <w:rsid w:val="000922F1"/>
    <w:rsid w:val="00092981"/>
    <w:rsid w:val="00092AAC"/>
    <w:rsid w:val="00095782"/>
    <w:rsid w:val="00096866"/>
    <w:rsid w:val="000A203A"/>
    <w:rsid w:val="000A3D32"/>
    <w:rsid w:val="000A7116"/>
    <w:rsid w:val="000A7DEA"/>
    <w:rsid w:val="000B0E2B"/>
    <w:rsid w:val="000B1FE8"/>
    <w:rsid w:val="000B2CEE"/>
    <w:rsid w:val="000B2F3E"/>
    <w:rsid w:val="000B3BAD"/>
    <w:rsid w:val="000B476A"/>
    <w:rsid w:val="000B57D9"/>
    <w:rsid w:val="000B7201"/>
    <w:rsid w:val="000C01A6"/>
    <w:rsid w:val="000C0251"/>
    <w:rsid w:val="000C062A"/>
    <w:rsid w:val="000C2923"/>
    <w:rsid w:val="000D1B9C"/>
    <w:rsid w:val="000D36C9"/>
    <w:rsid w:val="000D5703"/>
    <w:rsid w:val="000D628E"/>
    <w:rsid w:val="000D6580"/>
    <w:rsid w:val="000D675E"/>
    <w:rsid w:val="000E123C"/>
    <w:rsid w:val="000E29A6"/>
    <w:rsid w:val="000E41D2"/>
    <w:rsid w:val="000E4DFD"/>
    <w:rsid w:val="000E596B"/>
    <w:rsid w:val="000F1915"/>
    <w:rsid w:val="000F38D5"/>
    <w:rsid w:val="000F4E51"/>
    <w:rsid w:val="000F707D"/>
    <w:rsid w:val="0010013A"/>
    <w:rsid w:val="00100FD7"/>
    <w:rsid w:val="00104DE6"/>
    <w:rsid w:val="00107BBB"/>
    <w:rsid w:val="00111576"/>
    <w:rsid w:val="00111B18"/>
    <w:rsid w:val="001121BA"/>
    <w:rsid w:val="00113A92"/>
    <w:rsid w:val="00115AFE"/>
    <w:rsid w:val="0012075F"/>
    <w:rsid w:val="0012184D"/>
    <w:rsid w:val="00121D0D"/>
    <w:rsid w:val="00121F65"/>
    <w:rsid w:val="0012290B"/>
    <w:rsid w:val="00124048"/>
    <w:rsid w:val="001245D8"/>
    <w:rsid w:val="0012615D"/>
    <w:rsid w:val="00126C48"/>
    <w:rsid w:val="00127439"/>
    <w:rsid w:val="00127F04"/>
    <w:rsid w:val="001327DD"/>
    <w:rsid w:val="001328BD"/>
    <w:rsid w:val="0013463B"/>
    <w:rsid w:val="00136CFF"/>
    <w:rsid w:val="0014271E"/>
    <w:rsid w:val="00143784"/>
    <w:rsid w:val="00143B57"/>
    <w:rsid w:val="00143F25"/>
    <w:rsid w:val="0014464B"/>
    <w:rsid w:val="00151C90"/>
    <w:rsid w:val="00152D9C"/>
    <w:rsid w:val="001539C5"/>
    <w:rsid w:val="0015543A"/>
    <w:rsid w:val="00155929"/>
    <w:rsid w:val="001607DB"/>
    <w:rsid w:val="00160B8C"/>
    <w:rsid w:val="0016143D"/>
    <w:rsid w:val="0016254E"/>
    <w:rsid w:val="00162B08"/>
    <w:rsid w:val="0016486E"/>
    <w:rsid w:val="001649FE"/>
    <w:rsid w:val="00166CA7"/>
    <w:rsid w:val="00171822"/>
    <w:rsid w:val="00171A0D"/>
    <w:rsid w:val="001744A5"/>
    <w:rsid w:val="001750DF"/>
    <w:rsid w:val="0017693B"/>
    <w:rsid w:val="0018194B"/>
    <w:rsid w:val="00182825"/>
    <w:rsid w:val="0018495A"/>
    <w:rsid w:val="0018699C"/>
    <w:rsid w:val="00187D5A"/>
    <w:rsid w:val="00187F42"/>
    <w:rsid w:val="0019085A"/>
    <w:rsid w:val="001929FE"/>
    <w:rsid w:val="00193152"/>
    <w:rsid w:val="00194B30"/>
    <w:rsid w:val="001971C2"/>
    <w:rsid w:val="001A3749"/>
    <w:rsid w:val="001A5608"/>
    <w:rsid w:val="001A5ED0"/>
    <w:rsid w:val="001A78A7"/>
    <w:rsid w:val="001A7A66"/>
    <w:rsid w:val="001B1D43"/>
    <w:rsid w:val="001B237B"/>
    <w:rsid w:val="001B247F"/>
    <w:rsid w:val="001B42D1"/>
    <w:rsid w:val="001B4DEA"/>
    <w:rsid w:val="001B51C4"/>
    <w:rsid w:val="001B51F1"/>
    <w:rsid w:val="001B6168"/>
    <w:rsid w:val="001C00A6"/>
    <w:rsid w:val="001C0EAA"/>
    <w:rsid w:val="001C2DC1"/>
    <w:rsid w:val="001C38D3"/>
    <w:rsid w:val="001D1B00"/>
    <w:rsid w:val="001D1E1C"/>
    <w:rsid w:val="001D533D"/>
    <w:rsid w:val="001D6CBE"/>
    <w:rsid w:val="001D7477"/>
    <w:rsid w:val="001D7B11"/>
    <w:rsid w:val="001D7F63"/>
    <w:rsid w:val="001E0815"/>
    <w:rsid w:val="001E0ECB"/>
    <w:rsid w:val="001E3C1B"/>
    <w:rsid w:val="001E70B0"/>
    <w:rsid w:val="001F1F7D"/>
    <w:rsid w:val="001F3455"/>
    <w:rsid w:val="001F384E"/>
    <w:rsid w:val="001F41B7"/>
    <w:rsid w:val="001F4F23"/>
    <w:rsid w:val="001F6364"/>
    <w:rsid w:val="001F6ED1"/>
    <w:rsid w:val="002022D6"/>
    <w:rsid w:val="00203ABE"/>
    <w:rsid w:val="00205E3C"/>
    <w:rsid w:val="002075FE"/>
    <w:rsid w:val="00207B63"/>
    <w:rsid w:val="00207F52"/>
    <w:rsid w:val="0021092B"/>
    <w:rsid w:val="00210A6D"/>
    <w:rsid w:val="00212887"/>
    <w:rsid w:val="002204EF"/>
    <w:rsid w:val="00220926"/>
    <w:rsid w:val="00221571"/>
    <w:rsid w:val="0022170F"/>
    <w:rsid w:val="00221CB3"/>
    <w:rsid w:val="0022222F"/>
    <w:rsid w:val="0022342A"/>
    <w:rsid w:val="0022384F"/>
    <w:rsid w:val="00225AC2"/>
    <w:rsid w:val="0022636E"/>
    <w:rsid w:val="0023011E"/>
    <w:rsid w:val="002316A2"/>
    <w:rsid w:val="002345DB"/>
    <w:rsid w:val="00234800"/>
    <w:rsid w:val="002349F1"/>
    <w:rsid w:val="0023531C"/>
    <w:rsid w:val="00235D7F"/>
    <w:rsid w:val="00237435"/>
    <w:rsid w:val="002424F5"/>
    <w:rsid w:val="00243081"/>
    <w:rsid w:val="002436F0"/>
    <w:rsid w:val="00245556"/>
    <w:rsid w:val="002459E2"/>
    <w:rsid w:val="00245DC8"/>
    <w:rsid w:val="00246CDD"/>
    <w:rsid w:val="00256F29"/>
    <w:rsid w:val="00256FBF"/>
    <w:rsid w:val="002574C1"/>
    <w:rsid w:val="002620DD"/>
    <w:rsid w:val="0026550F"/>
    <w:rsid w:val="00274A46"/>
    <w:rsid w:val="00274B6A"/>
    <w:rsid w:val="002774ED"/>
    <w:rsid w:val="002778CC"/>
    <w:rsid w:val="00280432"/>
    <w:rsid w:val="00281B42"/>
    <w:rsid w:val="002826AF"/>
    <w:rsid w:val="00284129"/>
    <w:rsid w:val="002846F4"/>
    <w:rsid w:val="00284FC0"/>
    <w:rsid w:val="00285F60"/>
    <w:rsid w:val="00286338"/>
    <w:rsid w:val="002922C5"/>
    <w:rsid w:val="002A0A3F"/>
    <w:rsid w:val="002A5566"/>
    <w:rsid w:val="002A5E70"/>
    <w:rsid w:val="002B0BBC"/>
    <w:rsid w:val="002B1095"/>
    <w:rsid w:val="002B22E3"/>
    <w:rsid w:val="002B31A9"/>
    <w:rsid w:val="002B3528"/>
    <w:rsid w:val="002C1111"/>
    <w:rsid w:val="002C152A"/>
    <w:rsid w:val="002C57A6"/>
    <w:rsid w:val="002C71EE"/>
    <w:rsid w:val="002E2B82"/>
    <w:rsid w:val="002E3B24"/>
    <w:rsid w:val="002E3BE4"/>
    <w:rsid w:val="002F1268"/>
    <w:rsid w:val="002F1BF1"/>
    <w:rsid w:val="002F2079"/>
    <w:rsid w:val="002F5276"/>
    <w:rsid w:val="002F5AA2"/>
    <w:rsid w:val="002F76F9"/>
    <w:rsid w:val="00300D60"/>
    <w:rsid w:val="00301458"/>
    <w:rsid w:val="00302F62"/>
    <w:rsid w:val="00304137"/>
    <w:rsid w:val="00304349"/>
    <w:rsid w:val="00304E07"/>
    <w:rsid w:val="00307416"/>
    <w:rsid w:val="0031002E"/>
    <w:rsid w:val="003130CB"/>
    <w:rsid w:val="003130F6"/>
    <w:rsid w:val="00315EC7"/>
    <w:rsid w:val="00316B62"/>
    <w:rsid w:val="003211B9"/>
    <w:rsid w:val="00325DF6"/>
    <w:rsid w:val="00326ACE"/>
    <w:rsid w:val="0033093B"/>
    <w:rsid w:val="00336443"/>
    <w:rsid w:val="00336630"/>
    <w:rsid w:val="00336F61"/>
    <w:rsid w:val="003373C2"/>
    <w:rsid w:val="003403FE"/>
    <w:rsid w:val="00343348"/>
    <w:rsid w:val="0034402B"/>
    <w:rsid w:val="003471D8"/>
    <w:rsid w:val="00350AA6"/>
    <w:rsid w:val="00352E76"/>
    <w:rsid w:val="0035554C"/>
    <w:rsid w:val="00361E36"/>
    <w:rsid w:val="00364EA7"/>
    <w:rsid w:val="0036506D"/>
    <w:rsid w:val="00365FBB"/>
    <w:rsid w:val="003676A8"/>
    <w:rsid w:val="00367B0C"/>
    <w:rsid w:val="00370031"/>
    <w:rsid w:val="00370D8C"/>
    <w:rsid w:val="0037117A"/>
    <w:rsid w:val="00371F26"/>
    <w:rsid w:val="00375D8A"/>
    <w:rsid w:val="00375F5F"/>
    <w:rsid w:val="003768C9"/>
    <w:rsid w:val="003805F7"/>
    <w:rsid w:val="00381946"/>
    <w:rsid w:val="00381A6A"/>
    <w:rsid w:val="003823B6"/>
    <w:rsid w:val="00384A60"/>
    <w:rsid w:val="00385A85"/>
    <w:rsid w:val="00385FDA"/>
    <w:rsid w:val="00386E90"/>
    <w:rsid w:val="0038745D"/>
    <w:rsid w:val="00387EFE"/>
    <w:rsid w:val="0039370C"/>
    <w:rsid w:val="00393733"/>
    <w:rsid w:val="00393E3A"/>
    <w:rsid w:val="0039460F"/>
    <w:rsid w:val="003A0217"/>
    <w:rsid w:val="003A083E"/>
    <w:rsid w:val="003A1756"/>
    <w:rsid w:val="003A20AD"/>
    <w:rsid w:val="003A29A8"/>
    <w:rsid w:val="003A368A"/>
    <w:rsid w:val="003A6518"/>
    <w:rsid w:val="003A79AE"/>
    <w:rsid w:val="003B1258"/>
    <w:rsid w:val="003B34A9"/>
    <w:rsid w:val="003B4B31"/>
    <w:rsid w:val="003B5CD9"/>
    <w:rsid w:val="003B61AC"/>
    <w:rsid w:val="003C0B36"/>
    <w:rsid w:val="003C17BA"/>
    <w:rsid w:val="003C2BB6"/>
    <w:rsid w:val="003C3246"/>
    <w:rsid w:val="003C3B7F"/>
    <w:rsid w:val="003C4353"/>
    <w:rsid w:val="003D0A27"/>
    <w:rsid w:val="003D1B89"/>
    <w:rsid w:val="003D3A71"/>
    <w:rsid w:val="003D5A17"/>
    <w:rsid w:val="003D7A8A"/>
    <w:rsid w:val="003D7BAB"/>
    <w:rsid w:val="003E1470"/>
    <w:rsid w:val="003E45C5"/>
    <w:rsid w:val="003E636C"/>
    <w:rsid w:val="003F1FE9"/>
    <w:rsid w:val="003F45C7"/>
    <w:rsid w:val="003F4754"/>
    <w:rsid w:val="003F48EE"/>
    <w:rsid w:val="003F553A"/>
    <w:rsid w:val="003F6048"/>
    <w:rsid w:val="00400627"/>
    <w:rsid w:val="00402E9D"/>
    <w:rsid w:val="0040402F"/>
    <w:rsid w:val="00404135"/>
    <w:rsid w:val="00404D7E"/>
    <w:rsid w:val="00411244"/>
    <w:rsid w:val="00411B41"/>
    <w:rsid w:val="00411EC2"/>
    <w:rsid w:val="004148A1"/>
    <w:rsid w:val="00420F80"/>
    <w:rsid w:val="004212BB"/>
    <w:rsid w:val="00421B0C"/>
    <w:rsid w:val="00422D1D"/>
    <w:rsid w:val="00422D85"/>
    <w:rsid w:val="00425B38"/>
    <w:rsid w:val="0042738E"/>
    <w:rsid w:val="00431C90"/>
    <w:rsid w:val="00432062"/>
    <w:rsid w:val="0043379B"/>
    <w:rsid w:val="00435D89"/>
    <w:rsid w:val="004361E9"/>
    <w:rsid w:val="004370F4"/>
    <w:rsid w:val="00440440"/>
    <w:rsid w:val="004412BF"/>
    <w:rsid w:val="004424A7"/>
    <w:rsid w:val="0044370F"/>
    <w:rsid w:val="0044506A"/>
    <w:rsid w:val="0044528C"/>
    <w:rsid w:val="00450CBD"/>
    <w:rsid w:val="00452680"/>
    <w:rsid w:val="00454AD3"/>
    <w:rsid w:val="004550F4"/>
    <w:rsid w:val="00455D17"/>
    <w:rsid w:val="004611B6"/>
    <w:rsid w:val="00462226"/>
    <w:rsid w:val="00465C2B"/>
    <w:rsid w:val="00465D44"/>
    <w:rsid w:val="004677DA"/>
    <w:rsid w:val="00467DC1"/>
    <w:rsid w:val="00471730"/>
    <w:rsid w:val="00474B0B"/>
    <w:rsid w:val="00475B04"/>
    <w:rsid w:val="00477F48"/>
    <w:rsid w:val="004822E0"/>
    <w:rsid w:val="00484583"/>
    <w:rsid w:val="00484D4D"/>
    <w:rsid w:val="00484FCB"/>
    <w:rsid w:val="00485153"/>
    <w:rsid w:val="00495D9C"/>
    <w:rsid w:val="004A21A9"/>
    <w:rsid w:val="004A282E"/>
    <w:rsid w:val="004A418F"/>
    <w:rsid w:val="004A480D"/>
    <w:rsid w:val="004A4A3F"/>
    <w:rsid w:val="004A5621"/>
    <w:rsid w:val="004B3267"/>
    <w:rsid w:val="004B5373"/>
    <w:rsid w:val="004B5AFE"/>
    <w:rsid w:val="004B7219"/>
    <w:rsid w:val="004B7D23"/>
    <w:rsid w:val="004C0457"/>
    <w:rsid w:val="004C1069"/>
    <w:rsid w:val="004C16A7"/>
    <w:rsid w:val="004C2F8D"/>
    <w:rsid w:val="004C5DF1"/>
    <w:rsid w:val="004C678A"/>
    <w:rsid w:val="004C7085"/>
    <w:rsid w:val="004D082A"/>
    <w:rsid w:val="004D2D95"/>
    <w:rsid w:val="004D39EE"/>
    <w:rsid w:val="004D48AC"/>
    <w:rsid w:val="004D4C58"/>
    <w:rsid w:val="004D5332"/>
    <w:rsid w:val="004D5563"/>
    <w:rsid w:val="004D5C6E"/>
    <w:rsid w:val="004E26D1"/>
    <w:rsid w:val="004E35D2"/>
    <w:rsid w:val="004E4054"/>
    <w:rsid w:val="004E52AF"/>
    <w:rsid w:val="004E53AE"/>
    <w:rsid w:val="004E6E8B"/>
    <w:rsid w:val="004F012E"/>
    <w:rsid w:val="004F3C5D"/>
    <w:rsid w:val="004F5312"/>
    <w:rsid w:val="004F5518"/>
    <w:rsid w:val="005003D1"/>
    <w:rsid w:val="00501741"/>
    <w:rsid w:val="005017B9"/>
    <w:rsid w:val="005029C0"/>
    <w:rsid w:val="005041D2"/>
    <w:rsid w:val="005049A9"/>
    <w:rsid w:val="005100FD"/>
    <w:rsid w:val="0051258D"/>
    <w:rsid w:val="0051284D"/>
    <w:rsid w:val="005129DA"/>
    <w:rsid w:val="00512AD2"/>
    <w:rsid w:val="00512DA4"/>
    <w:rsid w:val="00515689"/>
    <w:rsid w:val="005165FB"/>
    <w:rsid w:val="00516684"/>
    <w:rsid w:val="00521768"/>
    <w:rsid w:val="005223E1"/>
    <w:rsid w:val="00524542"/>
    <w:rsid w:val="00526105"/>
    <w:rsid w:val="0052669E"/>
    <w:rsid w:val="00527FBC"/>
    <w:rsid w:val="005333AD"/>
    <w:rsid w:val="00535735"/>
    <w:rsid w:val="00535DAB"/>
    <w:rsid w:val="00536244"/>
    <w:rsid w:val="0053659A"/>
    <w:rsid w:val="00536E80"/>
    <w:rsid w:val="00540522"/>
    <w:rsid w:val="00540918"/>
    <w:rsid w:val="0054225D"/>
    <w:rsid w:val="005428D9"/>
    <w:rsid w:val="0054398A"/>
    <w:rsid w:val="0054401F"/>
    <w:rsid w:val="005474F7"/>
    <w:rsid w:val="00550E85"/>
    <w:rsid w:val="00552667"/>
    <w:rsid w:val="00552709"/>
    <w:rsid w:val="00552EC7"/>
    <w:rsid w:val="00553B26"/>
    <w:rsid w:val="0055473B"/>
    <w:rsid w:val="00554AD7"/>
    <w:rsid w:val="00555766"/>
    <w:rsid w:val="00556EEC"/>
    <w:rsid w:val="00560FD3"/>
    <w:rsid w:val="0056110C"/>
    <w:rsid w:val="00561F9F"/>
    <w:rsid w:val="0056318C"/>
    <w:rsid w:val="0057021F"/>
    <w:rsid w:val="00570493"/>
    <w:rsid w:val="00573AD8"/>
    <w:rsid w:val="00580BF6"/>
    <w:rsid w:val="00581BD0"/>
    <w:rsid w:val="00583478"/>
    <w:rsid w:val="005836AE"/>
    <w:rsid w:val="0059030A"/>
    <w:rsid w:val="00592A3E"/>
    <w:rsid w:val="005942F5"/>
    <w:rsid w:val="00594D58"/>
    <w:rsid w:val="00597D39"/>
    <w:rsid w:val="00597F61"/>
    <w:rsid w:val="005A1948"/>
    <w:rsid w:val="005A1E0F"/>
    <w:rsid w:val="005B18ED"/>
    <w:rsid w:val="005B2A8E"/>
    <w:rsid w:val="005B3E71"/>
    <w:rsid w:val="005B7069"/>
    <w:rsid w:val="005C0050"/>
    <w:rsid w:val="005C19F5"/>
    <w:rsid w:val="005C2764"/>
    <w:rsid w:val="005C2B0E"/>
    <w:rsid w:val="005C636D"/>
    <w:rsid w:val="005D0468"/>
    <w:rsid w:val="005D1464"/>
    <w:rsid w:val="005D308C"/>
    <w:rsid w:val="005D4865"/>
    <w:rsid w:val="005D4AAE"/>
    <w:rsid w:val="005D6202"/>
    <w:rsid w:val="005D76D9"/>
    <w:rsid w:val="005E6429"/>
    <w:rsid w:val="005E6FA7"/>
    <w:rsid w:val="005F013C"/>
    <w:rsid w:val="005F07BE"/>
    <w:rsid w:val="005F0F79"/>
    <w:rsid w:val="005F105B"/>
    <w:rsid w:val="005F1E29"/>
    <w:rsid w:val="005F4CB6"/>
    <w:rsid w:val="005F6D88"/>
    <w:rsid w:val="00601A94"/>
    <w:rsid w:val="0060344E"/>
    <w:rsid w:val="00604108"/>
    <w:rsid w:val="00605505"/>
    <w:rsid w:val="00607560"/>
    <w:rsid w:val="00611078"/>
    <w:rsid w:val="0061192D"/>
    <w:rsid w:val="00617839"/>
    <w:rsid w:val="00617A9C"/>
    <w:rsid w:val="00617DF0"/>
    <w:rsid w:val="00624F9C"/>
    <w:rsid w:val="00631949"/>
    <w:rsid w:val="006350D9"/>
    <w:rsid w:val="006357B2"/>
    <w:rsid w:val="00635996"/>
    <w:rsid w:val="00641C22"/>
    <w:rsid w:val="006436C8"/>
    <w:rsid w:val="00644BE8"/>
    <w:rsid w:val="006454C9"/>
    <w:rsid w:val="00651011"/>
    <w:rsid w:val="00651AAA"/>
    <w:rsid w:val="00655B0C"/>
    <w:rsid w:val="00656B70"/>
    <w:rsid w:val="00660181"/>
    <w:rsid w:val="006622FD"/>
    <w:rsid w:val="006624F5"/>
    <w:rsid w:val="0066431B"/>
    <w:rsid w:val="00664FE3"/>
    <w:rsid w:val="00665941"/>
    <w:rsid w:val="00665F75"/>
    <w:rsid w:val="006671E7"/>
    <w:rsid w:val="00673EB1"/>
    <w:rsid w:val="006749AC"/>
    <w:rsid w:val="0067520D"/>
    <w:rsid w:val="006756EC"/>
    <w:rsid w:val="00676A81"/>
    <w:rsid w:val="00676DAE"/>
    <w:rsid w:val="00681E4F"/>
    <w:rsid w:val="00682773"/>
    <w:rsid w:val="006833F0"/>
    <w:rsid w:val="00683C86"/>
    <w:rsid w:val="006847DE"/>
    <w:rsid w:val="0069044B"/>
    <w:rsid w:val="00691EBC"/>
    <w:rsid w:val="006928E3"/>
    <w:rsid w:val="00692E7F"/>
    <w:rsid w:val="00695627"/>
    <w:rsid w:val="00696538"/>
    <w:rsid w:val="00697039"/>
    <w:rsid w:val="006A18C3"/>
    <w:rsid w:val="006A2846"/>
    <w:rsid w:val="006A51B4"/>
    <w:rsid w:val="006A76B4"/>
    <w:rsid w:val="006B064E"/>
    <w:rsid w:val="006B0CA7"/>
    <w:rsid w:val="006B1D29"/>
    <w:rsid w:val="006B31D7"/>
    <w:rsid w:val="006B50E9"/>
    <w:rsid w:val="006B7030"/>
    <w:rsid w:val="006C0A57"/>
    <w:rsid w:val="006C1A7F"/>
    <w:rsid w:val="006C2190"/>
    <w:rsid w:val="006C3A99"/>
    <w:rsid w:val="006C537E"/>
    <w:rsid w:val="006C63CE"/>
    <w:rsid w:val="006C684E"/>
    <w:rsid w:val="006C7332"/>
    <w:rsid w:val="006D1895"/>
    <w:rsid w:val="006E0FEF"/>
    <w:rsid w:val="006E2874"/>
    <w:rsid w:val="006E301C"/>
    <w:rsid w:val="006E3438"/>
    <w:rsid w:val="006E4986"/>
    <w:rsid w:val="006E53EE"/>
    <w:rsid w:val="006F4A3B"/>
    <w:rsid w:val="006F6EF6"/>
    <w:rsid w:val="006F7169"/>
    <w:rsid w:val="0070009C"/>
    <w:rsid w:val="00700895"/>
    <w:rsid w:val="00700A0A"/>
    <w:rsid w:val="0070136F"/>
    <w:rsid w:val="0070322D"/>
    <w:rsid w:val="007068A5"/>
    <w:rsid w:val="00710E0F"/>
    <w:rsid w:val="00720F8D"/>
    <w:rsid w:val="0072371D"/>
    <w:rsid w:val="0072615A"/>
    <w:rsid w:val="007319F6"/>
    <w:rsid w:val="00734FAC"/>
    <w:rsid w:val="00736064"/>
    <w:rsid w:val="00737B68"/>
    <w:rsid w:val="00741B2D"/>
    <w:rsid w:val="0074266C"/>
    <w:rsid w:val="0074428D"/>
    <w:rsid w:val="00746892"/>
    <w:rsid w:val="007468B6"/>
    <w:rsid w:val="007469DE"/>
    <w:rsid w:val="007470C1"/>
    <w:rsid w:val="007478A2"/>
    <w:rsid w:val="007478AB"/>
    <w:rsid w:val="00751D2A"/>
    <w:rsid w:val="00753808"/>
    <w:rsid w:val="0075663F"/>
    <w:rsid w:val="00757886"/>
    <w:rsid w:val="0075799D"/>
    <w:rsid w:val="00760C74"/>
    <w:rsid w:val="00762216"/>
    <w:rsid w:val="00762909"/>
    <w:rsid w:val="00764344"/>
    <w:rsid w:val="00766968"/>
    <w:rsid w:val="007676E3"/>
    <w:rsid w:val="007708DC"/>
    <w:rsid w:val="007718AF"/>
    <w:rsid w:val="00773C54"/>
    <w:rsid w:val="00775537"/>
    <w:rsid w:val="007755AA"/>
    <w:rsid w:val="007776B7"/>
    <w:rsid w:val="00780571"/>
    <w:rsid w:val="0078152F"/>
    <w:rsid w:val="0078215D"/>
    <w:rsid w:val="00782CC9"/>
    <w:rsid w:val="00783C95"/>
    <w:rsid w:val="0078517D"/>
    <w:rsid w:val="00787695"/>
    <w:rsid w:val="007907ED"/>
    <w:rsid w:val="007927B6"/>
    <w:rsid w:val="00793747"/>
    <w:rsid w:val="007938BA"/>
    <w:rsid w:val="00794089"/>
    <w:rsid w:val="00794E76"/>
    <w:rsid w:val="00795CE9"/>
    <w:rsid w:val="00796164"/>
    <w:rsid w:val="007A01AA"/>
    <w:rsid w:val="007A557B"/>
    <w:rsid w:val="007A6B9E"/>
    <w:rsid w:val="007A7749"/>
    <w:rsid w:val="007B0BB1"/>
    <w:rsid w:val="007B25D8"/>
    <w:rsid w:val="007B350B"/>
    <w:rsid w:val="007B408D"/>
    <w:rsid w:val="007B4C26"/>
    <w:rsid w:val="007C1DF9"/>
    <w:rsid w:val="007C3FBE"/>
    <w:rsid w:val="007C4CFE"/>
    <w:rsid w:val="007C5310"/>
    <w:rsid w:val="007C7478"/>
    <w:rsid w:val="007D0A84"/>
    <w:rsid w:val="007D0E21"/>
    <w:rsid w:val="007D10C3"/>
    <w:rsid w:val="007D7C99"/>
    <w:rsid w:val="007E3820"/>
    <w:rsid w:val="007E4FBD"/>
    <w:rsid w:val="007F4300"/>
    <w:rsid w:val="007F4BE5"/>
    <w:rsid w:val="008000AF"/>
    <w:rsid w:val="00801E70"/>
    <w:rsid w:val="00802CA4"/>
    <w:rsid w:val="008059E2"/>
    <w:rsid w:val="00810EFA"/>
    <w:rsid w:val="00812403"/>
    <w:rsid w:val="00813529"/>
    <w:rsid w:val="008144E1"/>
    <w:rsid w:val="00817E51"/>
    <w:rsid w:val="0082144F"/>
    <w:rsid w:val="008233C3"/>
    <w:rsid w:val="00827E53"/>
    <w:rsid w:val="008324A5"/>
    <w:rsid w:val="00834FE1"/>
    <w:rsid w:val="008353C9"/>
    <w:rsid w:val="00837555"/>
    <w:rsid w:val="0083767E"/>
    <w:rsid w:val="0084025D"/>
    <w:rsid w:val="00842484"/>
    <w:rsid w:val="008427E0"/>
    <w:rsid w:val="00842959"/>
    <w:rsid w:val="0084662F"/>
    <w:rsid w:val="00846A99"/>
    <w:rsid w:val="008472DC"/>
    <w:rsid w:val="00853656"/>
    <w:rsid w:val="00853B64"/>
    <w:rsid w:val="008558A4"/>
    <w:rsid w:val="008566A7"/>
    <w:rsid w:val="00857031"/>
    <w:rsid w:val="00857055"/>
    <w:rsid w:val="008619BB"/>
    <w:rsid w:val="00861D41"/>
    <w:rsid w:val="008644F9"/>
    <w:rsid w:val="0086581C"/>
    <w:rsid w:val="008659CF"/>
    <w:rsid w:val="00875213"/>
    <w:rsid w:val="0087534E"/>
    <w:rsid w:val="00875684"/>
    <w:rsid w:val="00875908"/>
    <w:rsid w:val="00876252"/>
    <w:rsid w:val="00877D20"/>
    <w:rsid w:val="00877E5A"/>
    <w:rsid w:val="0088297C"/>
    <w:rsid w:val="00882D27"/>
    <w:rsid w:val="00885C76"/>
    <w:rsid w:val="008860E8"/>
    <w:rsid w:val="00886574"/>
    <w:rsid w:val="008873FD"/>
    <w:rsid w:val="00890F4B"/>
    <w:rsid w:val="00891E60"/>
    <w:rsid w:val="00894142"/>
    <w:rsid w:val="008A01F6"/>
    <w:rsid w:val="008A0B96"/>
    <w:rsid w:val="008A393D"/>
    <w:rsid w:val="008A71DF"/>
    <w:rsid w:val="008A7774"/>
    <w:rsid w:val="008A7989"/>
    <w:rsid w:val="008B09B2"/>
    <w:rsid w:val="008B4922"/>
    <w:rsid w:val="008B641F"/>
    <w:rsid w:val="008B6BF4"/>
    <w:rsid w:val="008C092F"/>
    <w:rsid w:val="008C0C17"/>
    <w:rsid w:val="008C430C"/>
    <w:rsid w:val="008C43F8"/>
    <w:rsid w:val="008C4A62"/>
    <w:rsid w:val="008C4ED4"/>
    <w:rsid w:val="008C547B"/>
    <w:rsid w:val="008C59E2"/>
    <w:rsid w:val="008C5F30"/>
    <w:rsid w:val="008C71A6"/>
    <w:rsid w:val="008D14EF"/>
    <w:rsid w:val="008D6739"/>
    <w:rsid w:val="008E143A"/>
    <w:rsid w:val="008E4B47"/>
    <w:rsid w:val="008E58A9"/>
    <w:rsid w:val="008E6F22"/>
    <w:rsid w:val="008E70E8"/>
    <w:rsid w:val="008E78F1"/>
    <w:rsid w:val="008F05C6"/>
    <w:rsid w:val="008F0C0B"/>
    <w:rsid w:val="008F2372"/>
    <w:rsid w:val="008F393B"/>
    <w:rsid w:val="008F4565"/>
    <w:rsid w:val="008F5E04"/>
    <w:rsid w:val="008F75FC"/>
    <w:rsid w:val="008F7B0E"/>
    <w:rsid w:val="009011B0"/>
    <w:rsid w:val="009020C7"/>
    <w:rsid w:val="00904EEB"/>
    <w:rsid w:val="0091083D"/>
    <w:rsid w:val="00912FAA"/>
    <w:rsid w:val="00916741"/>
    <w:rsid w:val="00917385"/>
    <w:rsid w:val="00917DA0"/>
    <w:rsid w:val="009204B4"/>
    <w:rsid w:val="0092192B"/>
    <w:rsid w:val="009239D7"/>
    <w:rsid w:val="00923C9C"/>
    <w:rsid w:val="00924424"/>
    <w:rsid w:val="00925ED0"/>
    <w:rsid w:val="009267E9"/>
    <w:rsid w:val="0093106A"/>
    <w:rsid w:val="0093194C"/>
    <w:rsid w:val="00931B5F"/>
    <w:rsid w:val="00932DB3"/>
    <w:rsid w:val="00935544"/>
    <w:rsid w:val="009364A3"/>
    <w:rsid w:val="00940890"/>
    <w:rsid w:val="00940C39"/>
    <w:rsid w:val="00941885"/>
    <w:rsid w:val="00943F37"/>
    <w:rsid w:val="0094405A"/>
    <w:rsid w:val="00944BE7"/>
    <w:rsid w:val="009469E1"/>
    <w:rsid w:val="00951279"/>
    <w:rsid w:val="009531E2"/>
    <w:rsid w:val="00957259"/>
    <w:rsid w:val="009600B4"/>
    <w:rsid w:val="00961630"/>
    <w:rsid w:val="009622D9"/>
    <w:rsid w:val="00962A0C"/>
    <w:rsid w:val="00963A28"/>
    <w:rsid w:val="00964456"/>
    <w:rsid w:val="009665FE"/>
    <w:rsid w:val="0096734C"/>
    <w:rsid w:val="0097056B"/>
    <w:rsid w:val="0097107A"/>
    <w:rsid w:val="00973C73"/>
    <w:rsid w:val="0097458D"/>
    <w:rsid w:val="009746E8"/>
    <w:rsid w:val="00976C0E"/>
    <w:rsid w:val="00976E7C"/>
    <w:rsid w:val="00983245"/>
    <w:rsid w:val="00985466"/>
    <w:rsid w:val="00985F59"/>
    <w:rsid w:val="009861A9"/>
    <w:rsid w:val="00986757"/>
    <w:rsid w:val="00990DC8"/>
    <w:rsid w:val="00992776"/>
    <w:rsid w:val="0099509B"/>
    <w:rsid w:val="009A245C"/>
    <w:rsid w:val="009B2C10"/>
    <w:rsid w:val="009B34AD"/>
    <w:rsid w:val="009B38E6"/>
    <w:rsid w:val="009B49EF"/>
    <w:rsid w:val="009B6A83"/>
    <w:rsid w:val="009C133D"/>
    <w:rsid w:val="009C13B3"/>
    <w:rsid w:val="009C406A"/>
    <w:rsid w:val="009C528F"/>
    <w:rsid w:val="009C7F46"/>
    <w:rsid w:val="009D2467"/>
    <w:rsid w:val="009D31B5"/>
    <w:rsid w:val="009D4436"/>
    <w:rsid w:val="009D5791"/>
    <w:rsid w:val="009E0F61"/>
    <w:rsid w:val="009E1997"/>
    <w:rsid w:val="009E40EA"/>
    <w:rsid w:val="009E54BE"/>
    <w:rsid w:val="009E5840"/>
    <w:rsid w:val="009E71DD"/>
    <w:rsid w:val="009F0F1D"/>
    <w:rsid w:val="009F105D"/>
    <w:rsid w:val="009F11DF"/>
    <w:rsid w:val="009F45D9"/>
    <w:rsid w:val="009F4C4B"/>
    <w:rsid w:val="009F5242"/>
    <w:rsid w:val="009F5AC6"/>
    <w:rsid w:val="009F6432"/>
    <w:rsid w:val="009F6A48"/>
    <w:rsid w:val="00A006E9"/>
    <w:rsid w:val="00A011F5"/>
    <w:rsid w:val="00A02730"/>
    <w:rsid w:val="00A02A0E"/>
    <w:rsid w:val="00A05F7E"/>
    <w:rsid w:val="00A06672"/>
    <w:rsid w:val="00A06A9F"/>
    <w:rsid w:val="00A10038"/>
    <w:rsid w:val="00A10545"/>
    <w:rsid w:val="00A12B74"/>
    <w:rsid w:val="00A1504F"/>
    <w:rsid w:val="00A15D96"/>
    <w:rsid w:val="00A205FC"/>
    <w:rsid w:val="00A206DF"/>
    <w:rsid w:val="00A25344"/>
    <w:rsid w:val="00A32217"/>
    <w:rsid w:val="00A326EC"/>
    <w:rsid w:val="00A3322C"/>
    <w:rsid w:val="00A343BB"/>
    <w:rsid w:val="00A35A5A"/>
    <w:rsid w:val="00A36563"/>
    <w:rsid w:val="00A36567"/>
    <w:rsid w:val="00A42650"/>
    <w:rsid w:val="00A42993"/>
    <w:rsid w:val="00A443E0"/>
    <w:rsid w:val="00A47125"/>
    <w:rsid w:val="00A47D71"/>
    <w:rsid w:val="00A53695"/>
    <w:rsid w:val="00A54BD9"/>
    <w:rsid w:val="00A550FE"/>
    <w:rsid w:val="00A56026"/>
    <w:rsid w:val="00A6017C"/>
    <w:rsid w:val="00A62538"/>
    <w:rsid w:val="00A659C8"/>
    <w:rsid w:val="00A7565B"/>
    <w:rsid w:val="00A77929"/>
    <w:rsid w:val="00A82AED"/>
    <w:rsid w:val="00A82E91"/>
    <w:rsid w:val="00A841E1"/>
    <w:rsid w:val="00A87FD0"/>
    <w:rsid w:val="00A908A5"/>
    <w:rsid w:val="00A94F8A"/>
    <w:rsid w:val="00A95866"/>
    <w:rsid w:val="00A95D66"/>
    <w:rsid w:val="00A96FB1"/>
    <w:rsid w:val="00AA085A"/>
    <w:rsid w:val="00AA34C7"/>
    <w:rsid w:val="00AA3DE7"/>
    <w:rsid w:val="00AA461C"/>
    <w:rsid w:val="00AA69AE"/>
    <w:rsid w:val="00AB07A6"/>
    <w:rsid w:val="00AB1AEC"/>
    <w:rsid w:val="00AB20C2"/>
    <w:rsid w:val="00AB42F3"/>
    <w:rsid w:val="00AB49C6"/>
    <w:rsid w:val="00AB7FFD"/>
    <w:rsid w:val="00AC058B"/>
    <w:rsid w:val="00AC173F"/>
    <w:rsid w:val="00AC3A34"/>
    <w:rsid w:val="00AC4D0F"/>
    <w:rsid w:val="00AC5113"/>
    <w:rsid w:val="00AD081C"/>
    <w:rsid w:val="00AD12AA"/>
    <w:rsid w:val="00AD1348"/>
    <w:rsid w:val="00AD1F21"/>
    <w:rsid w:val="00AD3A7B"/>
    <w:rsid w:val="00AD65D3"/>
    <w:rsid w:val="00AD688A"/>
    <w:rsid w:val="00AE03BE"/>
    <w:rsid w:val="00AE1FB4"/>
    <w:rsid w:val="00AE20B3"/>
    <w:rsid w:val="00AE5CBB"/>
    <w:rsid w:val="00AE761A"/>
    <w:rsid w:val="00AF0C1A"/>
    <w:rsid w:val="00AF0E9B"/>
    <w:rsid w:val="00AF158C"/>
    <w:rsid w:val="00AF1ADF"/>
    <w:rsid w:val="00AF4854"/>
    <w:rsid w:val="00AF785A"/>
    <w:rsid w:val="00B00502"/>
    <w:rsid w:val="00B010A0"/>
    <w:rsid w:val="00B01F0E"/>
    <w:rsid w:val="00B03502"/>
    <w:rsid w:val="00B05601"/>
    <w:rsid w:val="00B0588C"/>
    <w:rsid w:val="00B104FB"/>
    <w:rsid w:val="00B14D2E"/>
    <w:rsid w:val="00B14DE0"/>
    <w:rsid w:val="00B169BF"/>
    <w:rsid w:val="00B1776A"/>
    <w:rsid w:val="00B21EF7"/>
    <w:rsid w:val="00B22C4B"/>
    <w:rsid w:val="00B265B6"/>
    <w:rsid w:val="00B27419"/>
    <w:rsid w:val="00B308AA"/>
    <w:rsid w:val="00B326C6"/>
    <w:rsid w:val="00B32AF1"/>
    <w:rsid w:val="00B33516"/>
    <w:rsid w:val="00B35620"/>
    <w:rsid w:val="00B3645E"/>
    <w:rsid w:val="00B3796A"/>
    <w:rsid w:val="00B4241C"/>
    <w:rsid w:val="00B43314"/>
    <w:rsid w:val="00B4337D"/>
    <w:rsid w:val="00B46BB4"/>
    <w:rsid w:val="00B50930"/>
    <w:rsid w:val="00B50F90"/>
    <w:rsid w:val="00B51808"/>
    <w:rsid w:val="00B54232"/>
    <w:rsid w:val="00B55CFB"/>
    <w:rsid w:val="00B56101"/>
    <w:rsid w:val="00B6003B"/>
    <w:rsid w:val="00B614F1"/>
    <w:rsid w:val="00B61988"/>
    <w:rsid w:val="00B6209A"/>
    <w:rsid w:val="00B62E31"/>
    <w:rsid w:val="00B6360C"/>
    <w:rsid w:val="00B63665"/>
    <w:rsid w:val="00B64344"/>
    <w:rsid w:val="00B6663B"/>
    <w:rsid w:val="00B6686D"/>
    <w:rsid w:val="00B67BDB"/>
    <w:rsid w:val="00B7003C"/>
    <w:rsid w:val="00B7383D"/>
    <w:rsid w:val="00B7384C"/>
    <w:rsid w:val="00B7628A"/>
    <w:rsid w:val="00B768C5"/>
    <w:rsid w:val="00B76DDF"/>
    <w:rsid w:val="00B8076B"/>
    <w:rsid w:val="00B81995"/>
    <w:rsid w:val="00B81B57"/>
    <w:rsid w:val="00B828B7"/>
    <w:rsid w:val="00B82BEB"/>
    <w:rsid w:val="00B842D1"/>
    <w:rsid w:val="00B867B6"/>
    <w:rsid w:val="00B8734F"/>
    <w:rsid w:val="00B900DA"/>
    <w:rsid w:val="00B90CDE"/>
    <w:rsid w:val="00B91420"/>
    <w:rsid w:val="00B91DD4"/>
    <w:rsid w:val="00B91F30"/>
    <w:rsid w:val="00B936FF"/>
    <w:rsid w:val="00B93CF8"/>
    <w:rsid w:val="00B947A2"/>
    <w:rsid w:val="00B979C7"/>
    <w:rsid w:val="00BA304E"/>
    <w:rsid w:val="00BA42B9"/>
    <w:rsid w:val="00BA5864"/>
    <w:rsid w:val="00BA5FA5"/>
    <w:rsid w:val="00BB068C"/>
    <w:rsid w:val="00BB0C3F"/>
    <w:rsid w:val="00BB2125"/>
    <w:rsid w:val="00BB555B"/>
    <w:rsid w:val="00BB59C6"/>
    <w:rsid w:val="00BB6AAF"/>
    <w:rsid w:val="00BB76FE"/>
    <w:rsid w:val="00BB7C32"/>
    <w:rsid w:val="00BC1129"/>
    <w:rsid w:val="00BC229C"/>
    <w:rsid w:val="00BC36B1"/>
    <w:rsid w:val="00BC3E25"/>
    <w:rsid w:val="00BC40E7"/>
    <w:rsid w:val="00BC5E9C"/>
    <w:rsid w:val="00BC6067"/>
    <w:rsid w:val="00BD04CA"/>
    <w:rsid w:val="00BD1A2F"/>
    <w:rsid w:val="00BD1AD2"/>
    <w:rsid w:val="00BD23DB"/>
    <w:rsid w:val="00BD4880"/>
    <w:rsid w:val="00BD67F9"/>
    <w:rsid w:val="00BD708E"/>
    <w:rsid w:val="00BE159A"/>
    <w:rsid w:val="00BE1DA6"/>
    <w:rsid w:val="00BE23D6"/>
    <w:rsid w:val="00BE4F70"/>
    <w:rsid w:val="00BE7F7D"/>
    <w:rsid w:val="00BF04F2"/>
    <w:rsid w:val="00BF0D5D"/>
    <w:rsid w:val="00BF4DDC"/>
    <w:rsid w:val="00BF564B"/>
    <w:rsid w:val="00BF751D"/>
    <w:rsid w:val="00BF7B27"/>
    <w:rsid w:val="00C007D3"/>
    <w:rsid w:val="00C03094"/>
    <w:rsid w:val="00C045AD"/>
    <w:rsid w:val="00C07062"/>
    <w:rsid w:val="00C073B3"/>
    <w:rsid w:val="00C11D87"/>
    <w:rsid w:val="00C131EC"/>
    <w:rsid w:val="00C1629E"/>
    <w:rsid w:val="00C16B60"/>
    <w:rsid w:val="00C17CA3"/>
    <w:rsid w:val="00C23734"/>
    <w:rsid w:val="00C259C3"/>
    <w:rsid w:val="00C25E19"/>
    <w:rsid w:val="00C27815"/>
    <w:rsid w:val="00C27C27"/>
    <w:rsid w:val="00C32696"/>
    <w:rsid w:val="00C33C3A"/>
    <w:rsid w:val="00C358B3"/>
    <w:rsid w:val="00C35B19"/>
    <w:rsid w:val="00C421C5"/>
    <w:rsid w:val="00C4480A"/>
    <w:rsid w:val="00C46C05"/>
    <w:rsid w:val="00C47F69"/>
    <w:rsid w:val="00C51578"/>
    <w:rsid w:val="00C5430A"/>
    <w:rsid w:val="00C544BA"/>
    <w:rsid w:val="00C55298"/>
    <w:rsid w:val="00C571ED"/>
    <w:rsid w:val="00C572EC"/>
    <w:rsid w:val="00C57424"/>
    <w:rsid w:val="00C6000A"/>
    <w:rsid w:val="00C607B7"/>
    <w:rsid w:val="00C60DBE"/>
    <w:rsid w:val="00C61D07"/>
    <w:rsid w:val="00C63E53"/>
    <w:rsid w:val="00C662F9"/>
    <w:rsid w:val="00C67520"/>
    <w:rsid w:val="00C700C9"/>
    <w:rsid w:val="00C708AA"/>
    <w:rsid w:val="00C72A3B"/>
    <w:rsid w:val="00C72A63"/>
    <w:rsid w:val="00C76236"/>
    <w:rsid w:val="00C76B18"/>
    <w:rsid w:val="00C77328"/>
    <w:rsid w:val="00C809D5"/>
    <w:rsid w:val="00C81A20"/>
    <w:rsid w:val="00C8229B"/>
    <w:rsid w:val="00C84736"/>
    <w:rsid w:val="00C920D8"/>
    <w:rsid w:val="00C931A5"/>
    <w:rsid w:val="00C935B2"/>
    <w:rsid w:val="00C94DA6"/>
    <w:rsid w:val="00C95BD8"/>
    <w:rsid w:val="00C96605"/>
    <w:rsid w:val="00C9712F"/>
    <w:rsid w:val="00CA0376"/>
    <w:rsid w:val="00CA0515"/>
    <w:rsid w:val="00CA0FBE"/>
    <w:rsid w:val="00CA2D9E"/>
    <w:rsid w:val="00CA4A35"/>
    <w:rsid w:val="00CB0530"/>
    <w:rsid w:val="00CB28A4"/>
    <w:rsid w:val="00CB6A4D"/>
    <w:rsid w:val="00CC00E5"/>
    <w:rsid w:val="00CC1232"/>
    <w:rsid w:val="00CC4629"/>
    <w:rsid w:val="00CC5847"/>
    <w:rsid w:val="00CD0413"/>
    <w:rsid w:val="00CD6A94"/>
    <w:rsid w:val="00CE3528"/>
    <w:rsid w:val="00CE4699"/>
    <w:rsid w:val="00CE5D98"/>
    <w:rsid w:val="00CE6528"/>
    <w:rsid w:val="00CF2382"/>
    <w:rsid w:val="00CF2BBB"/>
    <w:rsid w:val="00CF2DDB"/>
    <w:rsid w:val="00CF31F9"/>
    <w:rsid w:val="00CF5DEA"/>
    <w:rsid w:val="00CF6709"/>
    <w:rsid w:val="00D016ED"/>
    <w:rsid w:val="00D044D0"/>
    <w:rsid w:val="00D05284"/>
    <w:rsid w:val="00D0532A"/>
    <w:rsid w:val="00D05E77"/>
    <w:rsid w:val="00D05F0B"/>
    <w:rsid w:val="00D11B2E"/>
    <w:rsid w:val="00D12EB8"/>
    <w:rsid w:val="00D15895"/>
    <w:rsid w:val="00D1624A"/>
    <w:rsid w:val="00D17F69"/>
    <w:rsid w:val="00D20451"/>
    <w:rsid w:val="00D21915"/>
    <w:rsid w:val="00D222EF"/>
    <w:rsid w:val="00D2262E"/>
    <w:rsid w:val="00D245A1"/>
    <w:rsid w:val="00D25146"/>
    <w:rsid w:val="00D25A95"/>
    <w:rsid w:val="00D307A1"/>
    <w:rsid w:val="00D3129E"/>
    <w:rsid w:val="00D312A2"/>
    <w:rsid w:val="00D31AD3"/>
    <w:rsid w:val="00D31FCF"/>
    <w:rsid w:val="00D33017"/>
    <w:rsid w:val="00D34A82"/>
    <w:rsid w:val="00D34DD6"/>
    <w:rsid w:val="00D368FE"/>
    <w:rsid w:val="00D377D0"/>
    <w:rsid w:val="00D407B6"/>
    <w:rsid w:val="00D47022"/>
    <w:rsid w:val="00D50744"/>
    <w:rsid w:val="00D52259"/>
    <w:rsid w:val="00D523B6"/>
    <w:rsid w:val="00D52C54"/>
    <w:rsid w:val="00D532A5"/>
    <w:rsid w:val="00D538F5"/>
    <w:rsid w:val="00D55DD2"/>
    <w:rsid w:val="00D60E21"/>
    <w:rsid w:val="00D61444"/>
    <w:rsid w:val="00D63FE4"/>
    <w:rsid w:val="00D6410B"/>
    <w:rsid w:val="00D644DE"/>
    <w:rsid w:val="00D65486"/>
    <w:rsid w:val="00D6684F"/>
    <w:rsid w:val="00D67A37"/>
    <w:rsid w:val="00D67A49"/>
    <w:rsid w:val="00D7663E"/>
    <w:rsid w:val="00D81614"/>
    <w:rsid w:val="00D87EDF"/>
    <w:rsid w:val="00D90F01"/>
    <w:rsid w:val="00D93604"/>
    <w:rsid w:val="00D93B16"/>
    <w:rsid w:val="00D962DC"/>
    <w:rsid w:val="00D96D3D"/>
    <w:rsid w:val="00DA1443"/>
    <w:rsid w:val="00DA2578"/>
    <w:rsid w:val="00DA40BA"/>
    <w:rsid w:val="00DA6A47"/>
    <w:rsid w:val="00DA6AEC"/>
    <w:rsid w:val="00DB0BA6"/>
    <w:rsid w:val="00DB0BBC"/>
    <w:rsid w:val="00DB0F92"/>
    <w:rsid w:val="00DB25A7"/>
    <w:rsid w:val="00DB4483"/>
    <w:rsid w:val="00DB4A9F"/>
    <w:rsid w:val="00DB5751"/>
    <w:rsid w:val="00DC1C7C"/>
    <w:rsid w:val="00DC3CF4"/>
    <w:rsid w:val="00DC4923"/>
    <w:rsid w:val="00DC706D"/>
    <w:rsid w:val="00DC70E0"/>
    <w:rsid w:val="00DD0908"/>
    <w:rsid w:val="00DD0FC8"/>
    <w:rsid w:val="00DD26B7"/>
    <w:rsid w:val="00DD32A0"/>
    <w:rsid w:val="00DD4117"/>
    <w:rsid w:val="00DD4D28"/>
    <w:rsid w:val="00DD5F1C"/>
    <w:rsid w:val="00DD6098"/>
    <w:rsid w:val="00DD7302"/>
    <w:rsid w:val="00DD76B7"/>
    <w:rsid w:val="00DE0121"/>
    <w:rsid w:val="00DE02A3"/>
    <w:rsid w:val="00DE193B"/>
    <w:rsid w:val="00DE1BF6"/>
    <w:rsid w:val="00DE2356"/>
    <w:rsid w:val="00DE25EC"/>
    <w:rsid w:val="00DE3501"/>
    <w:rsid w:val="00DE44BC"/>
    <w:rsid w:val="00DE6F34"/>
    <w:rsid w:val="00DE7959"/>
    <w:rsid w:val="00DE7E57"/>
    <w:rsid w:val="00DE7F3D"/>
    <w:rsid w:val="00DF20F6"/>
    <w:rsid w:val="00DF2FFD"/>
    <w:rsid w:val="00DF362E"/>
    <w:rsid w:val="00DF49BE"/>
    <w:rsid w:val="00E0239C"/>
    <w:rsid w:val="00E03D66"/>
    <w:rsid w:val="00E04BEF"/>
    <w:rsid w:val="00E052C1"/>
    <w:rsid w:val="00E10320"/>
    <w:rsid w:val="00E1071B"/>
    <w:rsid w:val="00E1280A"/>
    <w:rsid w:val="00E12B43"/>
    <w:rsid w:val="00E15105"/>
    <w:rsid w:val="00E20F57"/>
    <w:rsid w:val="00E21A4D"/>
    <w:rsid w:val="00E22879"/>
    <w:rsid w:val="00E22E45"/>
    <w:rsid w:val="00E251B6"/>
    <w:rsid w:val="00E25F8D"/>
    <w:rsid w:val="00E269D8"/>
    <w:rsid w:val="00E26CE4"/>
    <w:rsid w:val="00E26F9A"/>
    <w:rsid w:val="00E275CC"/>
    <w:rsid w:val="00E301AB"/>
    <w:rsid w:val="00E3236B"/>
    <w:rsid w:val="00E3285B"/>
    <w:rsid w:val="00E33834"/>
    <w:rsid w:val="00E35977"/>
    <w:rsid w:val="00E35E57"/>
    <w:rsid w:val="00E379B0"/>
    <w:rsid w:val="00E41B84"/>
    <w:rsid w:val="00E41DD5"/>
    <w:rsid w:val="00E46149"/>
    <w:rsid w:val="00E46447"/>
    <w:rsid w:val="00E475FC"/>
    <w:rsid w:val="00E54FEA"/>
    <w:rsid w:val="00E550A7"/>
    <w:rsid w:val="00E55551"/>
    <w:rsid w:val="00E66D54"/>
    <w:rsid w:val="00E70C09"/>
    <w:rsid w:val="00E715AB"/>
    <w:rsid w:val="00E71955"/>
    <w:rsid w:val="00E71D46"/>
    <w:rsid w:val="00E72B18"/>
    <w:rsid w:val="00E73511"/>
    <w:rsid w:val="00E739CA"/>
    <w:rsid w:val="00E75469"/>
    <w:rsid w:val="00E7771F"/>
    <w:rsid w:val="00E809FE"/>
    <w:rsid w:val="00E81C75"/>
    <w:rsid w:val="00E8253F"/>
    <w:rsid w:val="00E8382E"/>
    <w:rsid w:val="00E8474D"/>
    <w:rsid w:val="00E85180"/>
    <w:rsid w:val="00E8569F"/>
    <w:rsid w:val="00E86323"/>
    <w:rsid w:val="00E90281"/>
    <w:rsid w:val="00E91B9E"/>
    <w:rsid w:val="00E94979"/>
    <w:rsid w:val="00E9559A"/>
    <w:rsid w:val="00E970D1"/>
    <w:rsid w:val="00E97314"/>
    <w:rsid w:val="00E97714"/>
    <w:rsid w:val="00EA1BEF"/>
    <w:rsid w:val="00EA1DA6"/>
    <w:rsid w:val="00EA31B4"/>
    <w:rsid w:val="00EB010D"/>
    <w:rsid w:val="00EB237D"/>
    <w:rsid w:val="00EB297A"/>
    <w:rsid w:val="00EB466F"/>
    <w:rsid w:val="00EB4D45"/>
    <w:rsid w:val="00EB5BA3"/>
    <w:rsid w:val="00EB5FF7"/>
    <w:rsid w:val="00EB660D"/>
    <w:rsid w:val="00EB70E1"/>
    <w:rsid w:val="00EB731E"/>
    <w:rsid w:val="00EB7F38"/>
    <w:rsid w:val="00EC5FCA"/>
    <w:rsid w:val="00EC68D7"/>
    <w:rsid w:val="00EC6BF2"/>
    <w:rsid w:val="00EC7B7B"/>
    <w:rsid w:val="00ED15B6"/>
    <w:rsid w:val="00ED325E"/>
    <w:rsid w:val="00ED6BB6"/>
    <w:rsid w:val="00EE189D"/>
    <w:rsid w:val="00EE281A"/>
    <w:rsid w:val="00EE3F64"/>
    <w:rsid w:val="00EE408D"/>
    <w:rsid w:val="00EE575C"/>
    <w:rsid w:val="00EF2589"/>
    <w:rsid w:val="00EF26FB"/>
    <w:rsid w:val="00EF6864"/>
    <w:rsid w:val="00F01161"/>
    <w:rsid w:val="00F028A7"/>
    <w:rsid w:val="00F03169"/>
    <w:rsid w:val="00F04905"/>
    <w:rsid w:val="00F04D34"/>
    <w:rsid w:val="00F073BE"/>
    <w:rsid w:val="00F101EF"/>
    <w:rsid w:val="00F11D63"/>
    <w:rsid w:val="00F12C0A"/>
    <w:rsid w:val="00F134F8"/>
    <w:rsid w:val="00F13E6C"/>
    <w:rsid w:val="00F16999"/>
    <w:rsid w:val="00F16A2A"/>
    <w:rsid w:val="00F211E4"/>
    <w:rsid w:val="00F21A2A"/>
    <w:rsid w:val="00F2257D"/>
    <w:rsid w:val="00F27E8E"/>
    <w:rsid w:val="00F27F71"/>
    <w:rsid w:val="00F305FF"/>
    <w:rsid w:val="00F31BB8"/>
    <w:rsid w:val="00F31EE4"/>
    <w:rsid w:val="00F3281D"/>
    <w:rsid w:val="00F3291D"/>
    <w:rsid w:val="00F40EAE"/>
    <w:rsid w:val="00F418C3"/>
    <w:rsid w:val="00F426EA"/>
    <w:rsid w:val="00F42FD9"/>
    <w:rsid w:val="00F43882"/>
    <w:rsid w:val="00F451C1"/>
    <w:rsid w:val="00F51EC7"/>
    <w:rsid w:val="00F534C7"/>
    <w:rsid w:val="00F54BD4"/>
    <w:rsid w:val="00F55AAE"/>
    <w:rsid w:val="00F57434"/>
    <w:rsid w:val="00F63413"/>
    <w:rsid w:val="00F6626B"/>
    <w:rsid w:val="00F6734B"/>
    <w:rsid w:val="00F67760"/>
    <w:rsid w:val="00F70EB6"/>
    <w:rsid w:val="00F71757"/>
    <w:rsid w:val="00F71E2B"/>
    <w:rsid w:val="00F73133"/>
    <w:rsid w:val="00F73252"/>
    <w:rsid w:val="00F765C1"/>
    <w:rsid w:val="00F81A8D"/>
    <w:rsid w:val="00F86C2A"/>
    <w:rsid w:val="00F8763A"/>
    <w:rsid w:val="00F90524"/>
    <w:rsid w:val="00F907B5"/>
    <w:rsid w:val="00FA1AF1"/>
    <w:rsid w:val="00FA4EF0"/>
    <w:rsid w:val="00FA63ED"/>
    <w:rsid w:val="00FA68D3"/>
    <w:rsid w:val="00FB0FCA"/>
    <w:rsid w:val="00FB1318"/>
    <w:rsid w:val="00FB436F"/>
    <w:rsid w:val="00FB67FA"/>
    <w:rsid w:val="00FC1991"/>
    <w:rsid w:val="00FC22E5"/>
    <w:rsid w:val="00FC5C2E"/>
    <w:rsid w:val="00FD0FA3"/>
    <w:rsid w:val="00FD25F8"/>
    <w:rsid w:val="00FD26DD"/>
    <w:rsid w:val="00FD4447"/>
    <w:rsid w:val="00FD54DA"/>
    <w:rsid w:val="00FD6866"/>
    <w:rsid w:val="00FE029C"/>
    <w:rsid w:val="00FE0991"/>
    <w:rsid w:val="00FE179B"/>
    <w:rsid w:val="00FE3B79"/>
    <w:rsid w:val="00FE5504"/>
    <w:rsid w:val="00FE5B5D"/>
    <w:rsid w:val="00FF0866"/>
    <w:rsid w:val="00FF1F20"/>
    <w:rsid w:val="00FF36DF"/>
    <w:rsid w:val="00FF4BB9"/>
    <w:rsid w:val="00FF5B16"/>
    <w:rsid w:val="00FF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DA2D05-3418-4065-BEDD-D75662A1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toc 1" w:uiPriority="39"/>
    <w:lsdException w:name="toc 2" w:uiPriority="39"/>
    <w:lsdException w:name="toc 3" w:uiPriority="39"/>
    <w:lsdException w:name="footer" w:uiPriority="99"/>
    <w:lsdException w:name="caption" w:uiPriority="35" w:qFormat="1"/>
    <w:lsdException w:name="endnote text" w:uiPriority="99"/>
    <w:lsdException w:name="Title" w:uiPriority="10" w:qFormat="1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FA7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71F26"/>
    <w:pPr>
      <w:keepNext/>
      <w:spacing w:before="240" w:after="60"/>
      <w:jc w:val="center"/>
      <w:outlineLvl w:val="0"/>
    </w:pPr>
    <w:rPr>
      <w:b/>
      <w:bCs/>
      <w:kern w:val="32"/>
      <w:sz w:val="36"/>
      <w:szCs w:val="32"/>
    </w:rPr>
  </w:style>
  <w:style w:type="paragraph" w:styleId="2">
    <w:name w:val="heading 2"/>
    <w:aliases w:val="tнtulo 2"/>
    <w:basedOn w:val="a"/>
    <w:next w:val="a"/>
    <w:link w:val="20"/>
    <w:uiPriority w:val="9"/>
    <w:qFormat/>
    <w:rsid w:val="00D312A2"/>
    <w:pPr>
      <w:keepNext/>
      <w:spacing w:before="240" w:after="60"/>
      <w:jc w:val="center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aliases w:val="tнtulo 3,h3,3"/>
    <w:basedOn w:val="a"/>
    <w:link w:val="30"/>
    <w:uiPriority w:val="9"/>
    <w:qFormat/>
    <w:rsid w:val="00EC5FCA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4">
    <w:name w:val="heading 4"/>
    <w:basedOn w:val="a"/>
    <w:next w:val="a"/>
    <w:link w:val="40"/>
    <w:qFormat/>
    <w:rsid w:val="00EC5FC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rsid w:val="00EC5FC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rsid w:val="00EC5FC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rsid w:val="00EC5FCA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rsid w:val="00EC5FC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rsid w:val="00EC5FC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styleId="a3">
    <w:name w:val="header"/>
    <w:basedOn w:val="a"/>
    <w:link w:val="a4"/>
    <w:rsid w:val="00760C74"/>
    <w:pPr>
      <w:tabs>
        <w:tab w:val="center" w:pos="4677"/>
        <w:tab w:val="right" w:pos="9355"/>
      </w:tabs>
    </w:pPr>
    <w:rPr>
      <w:lang w:val="x-none" w:eastAsia="x-none"/>
    </w:rPr>
  </w:style>
  <w:style w:type="paragraph" w:styleId="a5">
    <w:name w:val="footer"/>
    <w:basedOn w:val="a"/>
    <w:link w:val="a6"/>
    <w:uiPriority w:val="99"/>
    <w:rsid w:val="00AD65D3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AD65D3"/>
  </w:style>
  <w:style w:type="table" w:styleId="a8">
    <w:name w:val="Table Grid"/>
    <w:basedOn w:val="a1"/>
    <w:uiPriority w:val="59"/>
    <w:rsid w:val="00F86C2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rsid w:val="00EC5FCA"/>
    <w:pPr>
      <w:spacing w:before="100" w:beforeAutospacing="1" w:after="100" w:afterAutospacing="1"/>
    </w:pPr>
    <w:rPr>
      <w:color w:val="000000"/>
      <w:lang w:val="uk-UA" w:eastAsia="uk-UA"/>
    </w:rPr>
  </w:style>
  <w:style w:type="character" w:customStyle="1" w:styleId="articletitle1">
    <w:name w:val="article_title1"/>
    <w:rsid w:val="00DD4117"/>
    <w:rPr>
      <w:rFonts w:ascii="Times New Roman" w:hAnsi="Times New Roman" w:cs="Times New Roman" w:hint="default"/>
      <w:b/>
      <w:bCs/>
      <w:color w:val="000000"/>
      <w:sz w:val="26"/>
      <w:szCs w:val="26"/>
    </w:rPr>
  </w:style>
  <w:style w:type="paragraph" w:styleId="aa">
    <w:name w:val="Body Text"/>
    <w:basedOn w:val="a"/>
    <w:link w:val="ab"/>
    <w:rsid w:val="00301458"/>
    <w:pPr>
      <w:spacing w:line="360" w:lineRule="auto"/>
      <w:ind w:left="1134" w:right="567" w:firstLine="567"/>
      <w:jc w:val="both"/>
    </w:pPr>
    <w:rPr>
      <w:sz w:val="28"/>
      <w:szCs w:val="20"/>
      <w:lang w:val="x-none" w:eastAsia="en-US"/>
    </w:rPr>
  </w:style>
  <w:style w:type="paragraph" w:styleId="ac">
    <w:name w:val="Body Text Indent"/>
    <w:basedOn w:val="a"/>
    <w:link w:val="ad"/>
    <w:rsid w:val="000621D6"/>
    <w:pPr>
      <w:spacing w:after="120"/>
      <w:ind w:left="283"/>
    </w:pPr>
    <w:rPr>
      <w:lang w:val="x-none" w:eastAsia="x-none"/>
    </w:rPr>
  </w:style>
  <w:style w:type="paragraph" w:styleId="21">
    <w:name w:val="Body Text 2"/>
    <w:basedOn w:val="a"/>
    <w:link w:val="22"/>
    <w:rsid w:val="000621D6"/>
    <w:pPr>
      <w:spacing w:after="120" w:line="480" w:lineRule="auto"/>
    </w:pPr>
    <w:rPr>
      <w:lang w:val="x-none" w:eastAsia="x-none"/>
    </w:rPr>
  </w:style>
  <w:style w:type="paragraph" w:styleId="ae">
    <w:name w:val="caption"/>
    <w:basedOn w:val="aa"/>
    <w:next w:val="aa"/>
    <w:uiPriority w:val="35"/>
    <w:qFormat/>
    <w:rsid w:val="000621D6"/>
    <w:pPr>
      <w:keepLines/>
      <w:suppressAutoHyphens/>
    </w:pPr>
    <w:rPr>
      <w:bCs/>
    </w:rPr>
  </w:style>
  <w:style w:type="character" w:styleId="af">
    <w:name w:val="Strong"/>
    <w:uiPriority w:val="22"/>
    <w:qFormat/>
    <w:rsid w:val="0078215D"/>
    <w:rPr>
      <w:b/>
      <w:bCs/>
    </w:rPr>
  </w:style>
  <w:style w:type="character" w:customStyle="1" w:styleId="apple-style-span">
    <w:name w:val="apple-style-span"/>
    <w:basedOn w:val="a0"/>
    <w:rsid w:val="0078215D"/>
  </w:style>
  <w:style w:type="character" w:customStyle="1" w:styleId="apple-converted-space">
    <w:name w:val="apple-converted-space"/>
    <w:basedOn w:val="a0"/>
    <w:rsid w:val="0078215D"/>
  </w:style>
  <w:style w:type="character" w:customStyle="1" w:styleId="20">
    <w:name w:val="Заголовок 2 Знак"/>
    <w:aliases w:val="tнtulo 2 Знак"/>
    <w:link w:val="2"/>
    <w:uiPriority w:val="9"/>
    <w:rsid w:val="00D312A2"/>
    <w:rPr>
      <w:rFonts w:ascii="Arial" w:hAnsi="Arial"/>
      <w:b/>
      <w:bCs/>
      <w:i/>
      <w:iCs/>
      <w:sz w:val="28"/>
      <w:szCs w:val="28"/>
    </w:rPr>
  </w:style>
  <w:style w:type="character" w:customStyle="1" w:styleId="texhtml">
    <w:name w:val="texhtml"/>
    <w:basedOn w:val="a0"/>
    <w:rsid w:val="0059030A"/>
  </w:style>
  <w:style w:type="character" w:customStyle="1" w:styleId="editsection">
    <w:name w:val="editsection"/>
    <w:basedOn w:val="a0"/>
    <w:rsid w:val="0059030A"/>
  </w:style>
  <w:style w:type="character" w:styleId="af0">
    <w:name w:val="Hyperlink"/>
    <w:uiPriority w:val="99"/>
    <w:unhideWhenUsed/>
    <w:rsid w:val="0059030A"/>
    <w:rPr>
      <w:color w:val="0000FF"/>
      <w:u w:val="single"/>
    </w:rPr>
  </w:style>
  <w:style w:type="character" w:customStyle="1" w:styleId="mw-headline">
    <w:name w:val="mw-headline"/>
    <w:basedOn w:val="a0"/>
    <w:rsid w:val="0059030A"/>
  </w:style>
  <w:style w:type="paragraph" w:styleId="23">
    <w:name w:val="Body Text Indent 2"/>
    <w:basedOn w:val="a"/>
    <w:link w:val="24"/>
    <w:uiPriority w:val="99"/>
    <w:rsid w:val="004822E0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rsid w:val="004822E0"/>
    <w:rPr>
      <w:sz w:val="24"/>
      <w:szCs w:val="24"/>
      <w:lang w:val="ru-RU" w:eastAsia="ru-RU"/>
    </w:rPr>
  </w:style>
  <w:style w:type="paragraph" w:customStyle="1" w:styleId="25">
    <w:name w:val="Стиль2"/>
    <w:basedOn w:val="1"/>
    <w:rsid w:val="004822E0"/>
    <w:pPr>
      <w:keepNext w:val="0"/>
      <w:widowControl w:val="0"/>
      <w:spacing w:before="120" w:after="0" w:line="360" w:lineRule="auto"/>
      <w:ind w:firstLine="709"/>
    </w:pPr>
    <w:rPr>
      <w:kern w:val="28"/>
    </w:rPr>
  </w:style>
  <w:style w:type="paragraph" w:customStyle="1" w:styleId="11">
    <w:name w:val="Стиль1"/>
    <w:basedOn w:val="1"/>
    <w:rsid w:val="003D5A17"/>
    <w:pPr>
      <w:keepNext w:val="0"/>
      <w:widowControl w:val="0"/>
      <w:spacing w:before="120" w:after="0" w:line="480" w:lineRule="auto"/>
      <w:ind w:left="1134" w:firstLine="709"/>
      <w:jc w:val="both"/>
    </w:pPr>
    <w:rPr>
      <w:kern w:val="28"/>
      <w:szCs w:val="36"/>
    </w:rPr>
  </w:style>
  <w:style w:type="character" w:customStyle="1" w:styleId="hps">
    <w:name w:val="hps"/>
    <w:basedOn w:val="a0"/>
    <w:rsid w:val="003D5A17"/>
  </w:style>
  <w:style w:type="paragraph" w:styleId="af1">
    <w:name w:val="List Paragraph"/>
    <w:basedOn w:val="a"/>
    <w:uiPriority w:val="34"/>
    <w:qFormat/>
    <w:rsid w:val="00B21EF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endnote text"/>
    <w:basedOn w:val="a"/>
    <w:link w:val="af3"/>
    <w:uiPriority w:val="99"/>
    <w:rsid w:val="00B21EF7"/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rsid w:val="00B21EF7"/>
  </w:style>
  <w:style w:type="paragraph" w:customStyle="1" w:styleId="Default">
    <w:name w:val="Default"/>
    <w:rsid w:val="00795CE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371F26"/>
    <w:rPr>
      <w:b/>
      <w:bCs/>
      <w:kern w:val="32"/>
      <w:sz w:val="36"/>
      <w:szCs w:val="32"/>
    </w:rPr>
  </w:style>
  <w:style w:type="character" w:customStyle="1" w:styleId="30">
    <w:name w:val="Заголовок 3 Знак"/>
    <w:link w:val="3"/>
    <w:uiPriority w:val="9"/>
    <w:rsid w:val="00074E07"/>
    <w:rPr>
      <w:b/>
      <w:bCs/>
      <w:sz w:val="27"/>
      <w:szCs w:val="27"/>
    </w:rPr>
  </w:style>
  <w:style w:type="character" w:customStyle="1" w:styleId="40">
    <w:name w:val="Заголовок 4 Знак"/>
    <w:link w:val="4"/>
    <w:rsid w:val="00074E07"/>
    <w:rPr>
      <w:b/>
      <w:bCs/>
      <w:sz w:val="28"/>
      <w:szCs w:val="28"/>
    </w:rPr>
  </w:style>
  <w:style w:type="character" w:customStyle="1" w:styleId="22">
    <w:name w:val="Основной текст 2 Знак"/>
    <w:link w:val="21"/>
    <w:rsid w:val="00074E07"/>
    <w:rPr>
      <w:sz w:val="24"/>
      <w:szCs w:val="24"/>
    </w:rPr>
  </w:style>
  <w:style w:type="character" w:customStyle="1" w:styleId="ad">
    <w:name w:val="Основной текст с отступом Знак"/>
    <w:link w:val="ac"/>
    <w:rsid w:val="00074E07"/>
    <w:rPr>
      <w:sz w:val="24"/>
      <w:szCs w:val="24"/>
    </w:rPr>
  </w:style>
  <w:style w:type="paragraph" w:styleId="31">
    <w:name w:val="Body Text 3"/>
    <w:basedOn w:val="a"/>
    <w:link w:val="32"/>
    <w:rsid w:val="00074E07"/>
    <w:pPr>
      <w:spacing w:after="120"/>
    </w:pPr>
    <w:rPr>
      <w:sz w:val="16"/>
      <w:szCs w:val="16"/>
      <w:lang w:val="x-none" w:eastAsia="x-none"/>
    </w:rPr>
  </w:style>
  <w:style w:type="character" w:customStyle="1" w:styleId="32">
    <w:name w:val="Основной текст 3 Знак"/>
    <w:link w:val="31"/>
    <w:rsid w:val="00074E07"/>
    <w:rPr>
      <w:sz w:val="16"/>
      <w:szCs w:val="16"/>
    </w:rPr>
  </w:style>
  <w:style w:type="paragraph" w:customStyle="1" w:styleId="Noeeu2">
    <w:name w:val="Noeeu2"/>
    <w:basedOn w:val="Default"/>
    <w:next w:val="Default"/>
    <w:rsid w:val="00074E07"/>
    <w:rPr>
      <w:color w:val="auto"/>
    </w:rPr>
  </w:style>
  <w:style w:type="paragraph" w:styleId="12">
    <w:name w:val="toc 1"/>
    <w:basedOn w:val="a"/>
    <w:next w:val="a"/>
    <w:autoRedefine/>
    <w:uiPriority w:val="39"/>
    <w:rsid w:val="00EE3F64"/>
    <w:pPr>
      <w:tabs>
        <w:tab w:val="left" w:pos="660"/>
        <w:tab w:val="right" w:leader="dot" w:pos="9629"/>
      </w:tabs>
      <w:spacing w:line="360" w:lineRule="auto"/>
      <w:jc w:val="center"/>
    </w:pPr>
    <w:rPr>
      <w:noProof/>
      <w:sz w:val="28"/>
      <w:szCs w:val="28"/>
    </w:rPr>
  </w:style>
  <w:style w:type="paragraph" w:styleId="26">
    <w:name w:val="toc 2"/>
    <w:basedOn w:val="a"/>
    <w:next w:val="a"/>
    <w:autoRedefine/>
    <w:uiPriority w:val="39"/>
    <w:unhideWhenUsed/>
    <w:rsid w:val="008B641F"/>
    <w:pPr>
      <w:tabs>
        <w:tab w:val="right" w:leader="dot" w:pos="9629"/>
      </w:tabs>
      <w:spacing w:line="360" w:lineRule="auto"/>
      <w:ind w:firstLine="284"/>
    </w:pPr>
    <w:rPr>
      <w:rFonts w:eastAsia="Calibri"/>
      <w:noProof/>
      <w:sz w:val="28"/>
      <w:szCs w:val="22"/>
      <w:lang w:val="uk-UA" w:eastAsia="en-US"/>
    </w:rPr>
  </w:style>
  <w:style w:type="paragraph" w:styleId="33">
    <w:name w:val="toc 3"/>
    <w:basedOn w:val="a"/>
    <w:next w:val="a"/>
    <w:autoRedefine/>
    <w:uiPriority w:val="39"/>
    <w:unhideWhenUsed/>
    <w:rsid w:val="00074E07"/>
    <w:pPr>
      <w:tabs>
        <w:tab w:val="right" w:leader="dot" w:pos="9629"/>
      </w:tabs>
      <w:spacing w:after="200" w:line="360" w:lineRule="auto"/>
      <w:ind w:firstLine="567"/>
    </w:pPr>
    <w:rPr>
      <w:rFonts w:ascii="Calibri" w:eastAsia="Calibri" w:hAnsi="Calibri"/>
      <w:sz w:val="22"/>
      <w:szCs w:val="22"/>
      <w:lang w:val="uk-UA" w:eastAsia="en-US"/>
    </w:rPr>
  </w:style>
  <w:style w:type="character" w:customStyle="1" w:styleId="ab">
    <w:name w:val="Основной текст Знак"/>
    <w:link w:val="aa"/>
    <w:rsid w:val="00074E07"/>
    <w:rPr>
      <w:sz w:val="28"/>
      <w:lang w:eastAsia="en-US"/>
    </w:rPr>
  </w:style>
  <w:style w:type="paragraph" w:styleId="af4">
    <w:name w:val="footnote text"/>
    <w:basedOn w:val="a"/>
    <w:link w:val="af5"/>
    <w:rsid w:val="00074E07"/>
    <w:rPr>
      <w:sz w:val="20"/>
      <w:szCs w:val="20"/>
    </w:rPr>
  </w:style>
  <w:style w:type="character" w:customStyle="1" w:styleId="af5">
    <w:name w:val="Текст сноски Знак"/>
    <w:basedOn w:val="a0"/>
    <w:link w:val="af4"/>
    <w:rsid w:val="00074E07"/>
  </w:style>
  <w:style w:type="paragraph" w:customStyle="1" w:styleId="af6">
    <w:name w:val="Цитаты"/>
    <w:basedOn w:val="a"/>
    <w:rsid w:val="00074E07"/>
    <w:pPr>
      <w:spacing w:before="100" w:after="100"/>
      <w:ind w:left="360" w:right="360"/>
    </w:pPr>
  </w:style>
  <w:style w:type="character" w:styleId="af7">
    <w:name w:val="Emphasis"/>
    <w:qFormat/>
    <w:rsid w:val="00074E07"/>
    <w:rPr>
      <w:i/>
      <w:iCs/>
    </w:rPr>
  </w:style>
  <w:style w:type="character" w:styleId="af8">
    <w:name w:val="FollowedHyperlink"/>
    <w:rsid w:val="00074E07"/>
    <w:rPr>
      <w:color w:val="800080"/>
      <w:u w:val="single"/>
    </w:rPr>
  </w:style>
  <w:style w:type="paragraph" w:styleId="af9">
    <w:name w:val="Plain Text"/>
    <w:basedOn w:val="a"/>
    <w:link w:val="afa"/>
    <w:rsid w:val="00074E07"/>
    <w:rPr>
      <w:rFonts w:ascii="Courier New" w:hAnsi="Courier New"/>
      <w:sz w:val="20"/>
      <w:szCs w:val="20"/>
      <w:lang w:val="x-none" w:eastAsia="x-none"/>
    </w:rPr>
  </w:style>
  <w:style w:type="character" w:customStyle="1" w:styleId="afa">
    <w:name w:val="Текст Знак"/>
    <w:link w:val="af9"/>
    <w:rsid w:val="00074E07"/>
    <w:rPr>
      <w:rFonts w:ascii="Courier New" w:hAnsi="Courier New"/>
    </w:rPr>
  </w:style>
  <w:style w:type="paragraph" w:customStyle="1" w:styleId="13">
    <w:name w:val="Обычный1"/>
    <w:rsid w:val="00074E07"/>
    <w:pPr>
      <w:widowControl w:val="0"/>
      <w:spacing w:before="120" w:after="120" w:line="360" w:lineRule="auto"/>
      <w:ind w:firstLine="709"/>
      <w:jc w:val="both"/>
    </w:pPr>
    <w:rPr>
      <w:rFonts w:ascii="Arial" w:hAnsi="Arial"/>
      <w:sz w:val="28"/>
    </w:rPr>
  </w:style>
  <w:style w:type="paragraph" w:styleId="afb">
    <w:name w:val="Balloon Text"/>
    <w:basedOn w:val="a"/>
    <w:link w:val="afc"/>
    <w:uiPriority w:val="99"/>
    <w:unhideWhenUsed/>
    <w:rsid w:val="00074E07"/>
    <w:rPr>
      <w:rFonts w:ascii="Tahoma" w:hAnsi="Tahoma"/>
      <w:sz w:val="16"/>
      <w:szCs w:val="16"/>
      <w:lang w:val="x-none" w:eastAsia="x-none"/>
    </w:rPr>
  </w:style>
  <w:style w:type="character" w:customStyle="1" w:styleId="afc">
    <w:name w:val="Текст выноски Знак"/>
    <w:link w:val="afb"/>
    <w:uiPriority w:val="99"/>
    <w:rsid w:val="00074E07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link w:val="a3"/>
    <w:rsid w:val="00074E07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074E07"/>
    <w:rPr>
      <w:sz w:val="24"/>
      <w:szCs w:val="24"/>
    </w:rPr>
  </w:style>
  <w:style w:type="paragraph" w:customStyle="1" w:styleId="27">
    <w:name w:val="ЗаголовокДР 2"/>
    <w:basedOn w:val="2"/>
    <w:next w:val="afd"/>
    <w:qFormat/>
    <w:rsid w:val="00371F26"/>
    <w:pPr>
      <w:spacing w:after="240"/>
    </w:pPr>
    <w:rPr>
      <w:rFonts w:ascii="Times New Roman" w:hAnsi="Times New Roman"/>
      <w:b w:val="0"/>
      <w:bCs w:val="0"/>
      <w:i w:val="0"/>
      <w:iCs w:val="0"/>
      <w:lang w:val="uk-UA"/>
    </w:rPr>
  </w:style>
  <w:style w:type="paragraph" w:customStyle="1" w:styleId="afd">
    <w:name w:val="ТекстДР"/>
    <w:basedOn w:val="a"/>
    <w:qFormat/>
    <w:rsid w:val="007676E3"/>
    <w:pPr>
      <w:spacing w:line="360" w:lineRule="auto"/>
      <w:ind w:firstLine="709"/>
      <w:jc w:val="both"/>
    </w:pPr>
    <w:rPr>
      <w:rFonts w:eastAsia="Calibri"/>
      <w:sz w:val="28"/>
      <w:szCs w:val="28"/>
      <w:lang w:val="uk-UA" w:eastAsia="en-US"/>
    </w:rPr>
  </w:style>
  <w:style w:type="character" w:customStyle="1" w:styleId="googqs-tidbit">
    <w:name w:val="goog_qs-tidbit"/>
    <w:basedOn w:val="a0"/>
    <w:rsid w:val="007676E3"/>
  </w:style>
  <w:style w:type="paragraph" w:customStyle="1" w:styleId="afe">
    <w:name w:val="Диплом"/>
    <w:basedOn w:val="a"/>
    <w:rsid w:val="00107BBB"/>
    <w:pPr>
      <w:spacing w:line="360" w:lineRule="auto"/>
      <w:ind w:firstLine="1080"/>
      <w:jc w:val="both"/>
    </w:pPr>
    <w:rPr>
      <w:sz w:val="28"/>
      <w:szCs w:val="28"/>
      <w:lang w:eastAsia="uk-UA"/>
    </w:rPr>
  </w:style>
  <w:style w:type="paragraph" w:customStyle="1" w:styleId="txtbottominset">
    <w:name w:val="txt_bottom_inset"/>
    <w:basedOn w:val="a"/>
    <w:rsid w:val="00107BBB"/>
    <w:pPr>
      <w:spacing w:before="100" w:beforeAutospacing="1" w:after="100" w:afterAutospacing="1"/>
    </w:pPr>
    <w:rPr>
      <w:lang w:val="uk-UA" w:eastAsia="uk-UA"/>
    </w:rPr>
  </w:style>
  <w:style w:type="character" w:customStyle="1" w:styleId="intro">
    <w:name w:val="intro"/>
    <w:rsid w:val="00107BBB"/>
  </w:style>
  <w:style w:type="character" w:customStyle="1" w:styleId="idea">
    <w:name w:val="idea"/>
    <w:rsid w:val="00107BBB"/>
  </w:style>
  <w:style w:type="paragraph" w:styleId="aff">
    <w:name w:val="TOC Heading"/>
    <w:basedOn w:val="1"/>
    <w:next w:val="a"/>
    <w:uiPriority w:val="39"/>
    <w:unhideWhenUsed/>
    <w:qFormat/>
    <w:rsid w:val="00107BBB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val="uk-UA" w:eastAsia="uk-UA"/>
    </w:rPr>
  </w:style>
  <w:style w:type="character" w:styleId="aff0">
    <w:name w:val="annotation reference"/>
    <w:rsid w:val="007718AF"/>
    <w:rPr>
      <w:sz w:val="16"/>
      <w:szCs w:val="16"/>
    </w:rPr>
  </w:style>
  <w:style w:type="paragraph" w:styleId="aff1">
    <w:name w:val="annotation text"/>
    <w:basedOn w:val="a"/>
    <w:link w:val="aff2"/>
    <w:rsid w:val="007718AF"/>
    <w:rPr>
      <w:sz w:val="20"/>
      <w:szCs w:val="20"/>
    </w:rPr>
  </w:style>
  <w:style w:type="character" w:customStyle="1" w:styleId="aff2">
    <w:name w:val="Текст примечания Знак"/>
    <w:link w:val="aff1"/>
    <w:rsid w:val="007718AF"/>
    <w:rPr>
      <w:lang w:val="ru-RU" w:eastAsia="ru-RU"/>
    </w:rPr>
  </w:style>
  <w:style w:type="paragraph" w:styleId="aff3">
    <w:name w:val="annotation subject"/>
    <w:basedOn w:val="aff1"/>
    <w:next w:val="aff1"/>
    <w:link w:val="aff4"/>
    <w:rsid w:val="007718AF"/>
    <w:rPr>
      <w:b/>
      <w:bCs/>
    </w:rPr>
  </w:style>
  <w:style w:type="character" w:customStyle="1" w:styleId="aff4">
    <w:name w:val="Тема примечания Знак"/>
    <w:link w:val="aff3"/>
    <w:rsid w:val="007718AF"/>
    <w:rPr>
      <w:b/>
      <w:bCs/>
      <w:lang w:val="ru-RU" w:eastAsia="ru-RU"/>
    </w:rPr>
  </w:style>
  <w:style w:type="paragraph" w:styleId="aff5">
    <w:name w:val="Subtitle"/>
    <w:basedOn w:val="a"/>
    <w:next w:val="a"/>
    <w:link w:val="aff6"/>
    <w:rsid w:val="00D307A1"/>
    <w:pPr>
      <w:spacing w:line="360" w:lineRule="auto"/>
      <w:ind w:firstLine="720"/>
    </w:pPr>
    <w:rPr>
      <w:rFonts w:eastAsia="Arial"/>
      <w:b/>
      <w:color w:val="000000"/>
    </w:rPr>
  </w:style>
  <w:style w:type="character" w:customStyle="1" w:styleId="aff6">
    <w:name w:val="Подзаголовок Знак"/>
    <w:link w:val="aff5"/>
    <w:rsid w:val="00D307A1"/>
    <w:rPr>
      <w:rFonts w:eastAsia="Arial"/>
      <w:b/>
      <w:color w:val="000000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3D7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3D7A8A"/>
    <w:rPr>
      <w:rFonts w:ascii="Courier New" w:hAnsi="Courier New" w:cs="Courier New"/>
    </w:rPr>
  </w:style>
  <w:style w:type="character" w:customStyle="1" w:styleId="tag">
    <w:name w:val="tag"/>
    <w:rsid w:val="003D7A8A"/>
  </w:style>
  <w:style w:type="character" w:customStyle="1" w:styleId="pln">
    <w:name w:val="pln"/>
    <w:rsid w:val="003D7A8A"/>
  </w:style>
  <w:style w:type="character" w:customStyle="1" w:styleId="atn">
    <w:name w:val="atn"/>
    <w:rsid w:val="003D7A8A"/>
  </w:style>
  <w:style w:type="character" w:customStyle="1" w:styleId="pun">
    <w:name w:val="pun"/>
    <w:rsid w:val="003D7A8A"/>
  </w:style>
  <w:style w:type="character" w:customStyle="1" w:styleId="atv">
    <w:name w:val="atv"/>
    <w:rsid w:val="003D7A8A"/>
  </w:style>
  <w:style w:type="character" w:customStyle="1" w:styleId="lit">
    <w:name w:val="lit"/>
    <w:rsid w:val="00DF362E"/>
  </w:style>
  <w:style w:type="character" w:customStyle="1" w:styleId="kwd">
    <w:name w:val="kwd"/>
    <w:rsid w:val="00DF362E"/>
  </w:style>
  <w:style w:type="character" w:customStyle="1" w:styleId="typ">
    <w:name w:val="typ"/>
    <w:rsid w:val="00DF362E"/>
  </w:style>
  <w:style w:type="character" w:styleId="HTML1">
    <w:name w:val="HTML Code"/>
    <w:uiPriority w:val="99"/>
    <w:unhideWhenUsed/>
    <w:rsid w:val="00CF2DDB"/>
    <w:rPr>
      <w:rFonts w:ascii="Courier New" w:eastAsia="Times New Roman" w:hAnsi="Courier New" w:cs="Courier New"/>
      <w:sz w:val="20"/>
      <w:szCs w:val="20"/>
    </w:rPr>
  </w:style>
  <w:style w:type="paragraph" w:styleId="aff7">
    <w:name w:val="Title"/>
    <w:basedOn w:val="a"/>
    <w:next w:val="a"/>
    <w:link w:val="aff8"/>
    <w:uiPriority w:val="10"/>
    <w:qFormat/>
    <w:rsid w:val="002F5276"/>
    <w:pPr>
      <w:spacing w:after="300"/>
      <w:ind w:left="851"/>
      <w:contextualSpacing/>
      <w:jc w:val="center"/>
    </w:pPr>
    <w:rPr>
      <w:rFonts w:ascii="Calibri Light" w:hAnsi="Calibri Light"/>
      <w:caps/>
      <w:color w:val="000000"/>
      <w:spacing w:val="5"/>
      <w:kern w:val="28"/>
      <w:sz w:val="28"/>
      <w:szCs w:val="52"/>
      <w:lang w:val="x-none" w:eastAsia="en-US"/>
    </w:rPr>
  </w:style>
  <w:style w:type="character" w:customStyle="1" w:styleId="aff8">
    <w:name w:val="Название Знак"/>
    <w:link w:val="aff7"/>
    <w:uiPriority w:val="10"/>
    <w:rsid w:val="002F5276"/>
    <w:rPr>
      <w:rFonts w:ascii="Calibri Light" w:hAnsi="Calibri Light"/>
      <w:caps/>
      <w:color w:val="000000"/>
      <w:spacing w:val="5"/>
      <w:kern w:val="28"/>
      <w:sz w:val="28"/>
      <w:szCs w:val="52"/>
      <w:lang w:eastAsia="en-US"/>
    </w:rPr>
  </w:style>
  <w:style w:type="paragraph" w:customStyle="1" w:styleId="28">
    <w:name w:val="2 Текст_звичайний"/>
    <w:basedOn w:val="a"/>
    <w:link w:val="29"/>
    <w:qFormat/>
    <w:rsid w:val="002F5276"/>
    <w:pPr>
      <w:autoSpaceDE w:val="0"/>
      <w:autoSpaceDN w:val="0"/>
      <w:spacing w:line="360" w:lineRule="auto"/>
      <w:ind w:firstLine="709"/>
      <w:jc w:val="both"/>
    </w:pPr>
    <w:rPr>
      <w:lang w:val="x-none"/>
    </w:rPr>
  </w:style>
  <w:style w:type="character" w:customStyle="1" w:styleId="29">
    <w:name w:val="2 Текст_звичайний Знак"/>
    <w:link w:val="28"/>
    <w:rsid w:val="002F5276"/>
    <w:rPr>
      <w:sz w:val="24"/>
      <w:szCs w:val="24"/>
      <w:lang w:eastAsia="ru-RU"/>
    </w:rPr>
  </w:style>
  <w:style w:type="paragraph" w:customStyle="1" w:styleId="2a">
    <w:name w:val="2 Перелік"/>
    <w:basedOn w:val="af1"/>
    <w:link w:val="2b"/>
    <w:autoRedefine/>
    <w:qFormat/>
    <w:rsid w:val="002F5276"/>
    <w:pPr>
      <w:tabs>
        <w:tab w:val="left" w:pos="993"/>
      </w:tabs>
      <w:autoSpaceDE w:val="0"/>
      <w:autoSpaceDN w:val="0"/>
      <w:spacing w:after="0" w:line="360" w:lineRule="auto"/>
      <w:ind w:left="709"/>
      <w:jc w:val="both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2b">
    <w:name w:val="2 Перелік Знак"/>
    <w:link w:val="2a"/>
    <w:rsid w:val="002F5276"/>
    <w:rPr>
      <w:sz w:val="24"/>
      <w:szCs w:val="24"/>
      <w:lang w:eastAsia="ru-RU"/>
    </w:rPr>
  </w:style>
  <w:style w:type="paragraph" w:customStyle="1" w:styleId="3-">
    <w:name w:val="3 - текст"/>
    <w:basedOn w:val="a"/>
    <w:link w:val="3-0"/>
    <w:qFormat/>
    <w:rsid w:val="002F5276"/>
    <w:pPr>
      <w:suppressAutoHyphens/>
      <w:spacing w:before="120" w:line="360" w:lineRule="auto"/>
      <w:ind w:firstLine="709"/>
      <w:jc w:val="both"/>
    </w:pPr>
    <w:rPr>
      <w:kern w:val="1"/>
      <w:lang w:val="x-none" w:eastAsia="ar-SA"/>
    </w:rPr>
  </w:style>
  <w:style w:type="character" w:customStyle="1" w:styleId="3-0">
    <w:name w:val="3 - текст Знак"/>
    <w:link w:val="3-"/>
    <w:rsid w:val="002F5276"/>
    <w:rPr>
      <w:kern w:val="1"/>
      <w:sz w:val="24"/>
      <w:szCs w:val="24"/>
      <w:lang w:eastAsia="ar-SA"/>
    </w:rPr>
  </w:style>
  <w:style w:type="character" w:customStyle="1" w:styleId="com">
    <w:name w:val="com"/>
    <w:rsid w:val="00DD26B7"/>
  </w:style>
  <w:style w:type="character" w:customStyle="1" w:styleId="str">
    <w:name w:val="str"/>
    <w:rsid w:val="00DD26B7"/>
  </w:style>
  <w:style w:type="character" w:customStyle="1" w:styleId="shorttext">
    <w:name w:val="short_text"/>
    <w:basedOn w:val="a0"/>
    <w:rsid w:val="00891E60"/>
  </w:style>
  <w:style w:type="paragraph" w:customStyle="1" w:styleId="14">
    <w:name w:val="Заголовок1"/>
    <w:basedOn w:val="a"/>
    <w:next w:val="a"/>
    <w:rsid w:val="00371F26"/>
    <w:pPr>
      <w:spacing w:after="200" w:line="360" w:lineRule="auto"/>
      <w:ind w:left="720"/>
      <w:contextualSpacing/>
      <w:jc w:val="center"/>
    </w:pPr>
    <w:rPr>
      <w:b/>
      <w:sz w:val="28"/>
      <w:szCs w:val="36"/>
      <w:lang w:val="uk-UA" w:eastAsia="uk-UA"/>
    </w:rPr>
  </w:style>
  <w:style w:type="paragraph" w:customStyle="1" w:styleId="2c">
    <w:name w:val="Подзаголовок 2"/>
    <w:basedOn w:val="34"/>
    <w:next w:val="3"/>
    <w:qFormat/>
    <w:rsid w:val="00891E60"/>
    <w:pPr>
      <w:spacing w:line="360" w:lineRule="auto"/>
      <w:ind w:firstLine="567"/>
    </w:pPr>
    <w:rPr>
      <w:b/>
      <w:sz w:val="32"/>
      <w:szCs w:val="32"/>
      <w:lang w:val="uk-UA" w:eastAsia="uk-UA"/>
    </w:rPr>
  </w:style>
  <w:style w:type="paragraph" w:customStyle="1" w:styleId="aff9">
    <w:name w:val="Подпункт диплом"/>
    <w:basedOn w:val="2c"/>
    <w:qFormat/>
    <w:rsid w:val="00891E60"/>
    <w:rPr>
      <w:bCs/>
      <w:sz w:val="28"/>
      <w:szCs w:val="28"/>
    </w:rPr>
  </w:style>
  <w:style w:type="paragraph" w:customStyle="1" w:styleId="-">
    <w:name w:val="Основний - Список"/>
    <w:basedOn w:val="a"/>
    <w:rsid w:val="00FD26DD"/>
    <w:pPr>
      <w:numPr>
        <w:numId w:val="2"/>
      </w:numPr>
      <w:spacing w:line="360" w:lineRule="auto"/>
      <w:jc w:val="both"/>
    </w:pPr>
  </w:style>
  <w:style w:type="paragraph" w:styleId="41">
    <w:name w:val="toc 4"/>
    <w:basedOn w:val="a"/>
    <w:next w:val="a"/>
    <w:autoRedefine/>
    <w:rsid w:val="00371F26"/>
    <w:pPr>
      <w:spacing w:after="100"/>
      <w:ind w:left="720"/>
    </w:pPr>
  </w:style>
  <w:style w:type="paragraph" w:styleId="34">
    <w:name w:val="List Continue 3"/>
    <w:basedOn w:val="a"/>
    <w:rsid w:val="00D312A2"/>
    <w:pPr>
      <w:spacing w:after="120"/>
      <w:ind w:left="10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887">
              <w:marLeft w:val="0"/>
              <w:marRight w:val="0"/>
              <w:marTop w:val="0"/>
              <w:marBottom w:val="0"/>
              <w:divBdr>
                <w:top w:val="single" w:sz="6" w:space="6" w:color="EEEEEE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</w:divsChild>
        </w:div>
      </w:divsChild>
    </w:div>
    <w:div w:id="6464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8298">
              <w:marLeft w:val="0"/>
              <w:marRight w:val="0"/>
              <w:marTop w:val="0"/>
              <w:marBottom w:val="0"/>
              <w:divBdr>
                <w:top w:val="single" w:sz="6" w:space="6" w:color="EEEEEE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</w:divsChild>
        </w:div>
      </w:divsChild>
    </w:div>
    <w:div w:id="20741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5824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209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05970">
          <w:marLeft w:val="0"/>
          <w:marRight w:val="0"/>
          <w:marTop w:val="0"/>
          <w:marBottom w:val="0"/>
          <w:divBdr>
            <w:top w:val="single" w:sz="6" w:space="6" w:color="AAAAAA"/>
            <w:left w:val="single" w:sz="6" w:space="6" w:color="AAAAAA"/>
            <w:bottom w:val="single" w:sz="6" w:space="6" w:color="AAAAAA"/>
            <w:right w:val="single" w:sz="6" w:space="6" w:color="AAAAAA"/>
          </w:divBdr>
        </w:div>
        <w:div w:id="926964669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408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32679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260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D6F41367-8367-49F7-826B-01CDDAB13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-</vt:lpstr>
    </vt:vector>
  </TitlesOfParts>
  <Company>Grizli777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subject/>
  <dc:creator>Sviridyuk</dc:creator>
  <cp:keywords/>
  <dc:description/>
  <cp:lastModifiedBy>ASD</cp:lastModifiedBy>
  <cp:revision>4</cp:revision>
  <cp:lastPrinted>2014-06-24T07:55:00Z</cp:lastPrinted>
  <dcterms:created xsi:type="dcterms:W3CDTF">2016-05-25T09:52:00Z</dcterms:created>
  <dcterms:modified xsi:type="dcterms:W3CDTF">2016-05-25T10:35:00Z</dcterms:modified>
</cp:coreProperties>
</file>